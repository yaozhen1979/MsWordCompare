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BB" w:rsidRDefault="00C031BB" w:rsidP="00C031BB">
      <w:pPr>
        <w:spacing w:before="120" w:after="180"/>
        <w:ind w:right="252"/>
        <w:jc w:val="right"/>
        <w:rPr>
          <w:ins w:id="0" w:author="IBM_ADMIN" w:date="2012-09-19T14:40:00Z"/>
          <w:rFonts w:ascii="Arial" w:hAnsi="Arial"/>
        </w:rPr>
      </w:pPr>
    </w:p>
    <w:p w:rsidR="00C031BB" w:rsidRDefault="00C031BB" w:rsidP="00C031BB">
      <w:pPr>
        <w:spacing w:before="120" w:after="180"/>
        <w:ind w:right="252"/>
        <w:jc w:val="right"/>
        <w:rPr>
          <w:rFonts w:ascii="Arial" w:hAnsi="Arial"/>
        </w:rPr>
      </w:pPr>
    </w:p>
    <w:p w:rsidR="00C031BB" w:rsidRDefault="002C5293" w:rsidP="00C031BB">
      <w:pPr>
        <w:spacing w:before="120" w:after="180"/>
        <w:ind w:right="252"/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>
            <wp:extent cx="1614805" cy="593725"/>
            <wp:effectExtent l="0" t="0" r="4445" b="0"/>
            <wp:docPr id="1" name="圖片 3" descr="top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top_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BB" w:rsidRDefault="00C031BB" w:rsidP="00C031BB">
      <w:pPr>
        <w:spacing w:before="120" w:after="180"/>
        <w:ind w:right="252"/>
        <w:jc w:val="right"/>
        <w:rPr>
          <w:rFonts w:ascii="Arial" w:hAnsi="Arial"/>
        </w:rPr>
      </w:pPr>
    </w:p>
    <w:tbl>
      <w:tblPr>
        <w:tblW w:w="921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C031BB" w:rsidRPr="004F58E0" w:rsidTr="00C66EED">
        <w:trPr>
          <w:cantSplit/>
          <w:trHeight w:val="1600"/>
        </w:trPr>
        <w:tc>
          <w:tcPr>
            <w:tcW w:w="9214" w:type="dxa"/>
          </w:tcPr>
          <w:p w:rsidR="00C031BB" w:rsidRPr="00C031BB" w:rsidRDefault="00C031BB" w:rsidP="00C031BB">
            <w:pPr>
              <w:pStyle w:val="7"/>
              <w:spacing w:before="180" w:after="180"/>
              <w:ind w:left="-8"/>
              <w:jc w:val="center"/>
              <w:rPr>
                <w:b/>
                <w:bCs w:val="0"/>
                <w:color w:val="auto"/>
                <w:sz w:val="44"/>
              </w:rPr>
            </w:pPr>
            <w:r w:rsidRPr="00C031BB">
              <w:rPr>
                <w:b/>
                <w:bCs w:val="0"/>
                <w:color w:val="auto"/>
                <w:sz w:val="44"/>
              </w:rPr>
              <w:t>New</w:t>
            </w:r>
            <w:r w:rsidRPr="00C031BB">
              <w:rPr>
                <w:rFonts w:hint="eastAsia"/>
                <w:b/>
                <w:bCs w:val="0"/>
                <w:color w:val="auto"/>
                <w:sz w:val="44"/>
              </w:rPr>
              <w:t xml:space="preserve"> Payment Platform</w:t>
            </w:r>
            <w:r w:rsidRPr="00C031BB">
              <w:rPr>
                <w:b/>
                <w:bCs w:val="0"/>
                <w:color w:val="auto"/>
                <w:sz w:val="44"/>
              </w:rPr>
              <w:t xml:space="preserve"> (NP</w:t>
            </w:r>
            <w:r w:rsidRPr="00C031BB">
              <w:rPr>
                <w:rFonts w:hint="eastAsia"/>
                <w:b/>
                <w:bCs w:val="0"/>
                <w:color w:val="auto"/>
                <w:sz w:val="44"/>
              </w:rPr>
              <w:t>P</w:t>
            </w:r>
            <w:r w:rsidRPr="00C031BB">
              <w:rPr>
                <w:b/>
                <w:bCs w:val="0"/>
                <w:color w:val="auto"/>
                <w:sz w:val="44"/>
              </w:rPr>
              <w:t>)</w:t>
            </w:r>
          </w:p>
          <w:p w:rsidR="00C031BB" w:rsidRPr="004F58E0" w:rsidRDefault="00B91069" w:rsidP="00C66EED">
            <w:pPr>
              <w:wordWrap w:val="0"/>
              <w:spacing w:before="120" w:after="180"/>
              <w:ind w:right="252"/>
              <w:jc w:val="center"/>
              <w:rPr>
                <w:rFonts w:ascii="Arial" w:hAnsi="Arial"/>
                <w:b/>
                <w:sz w:val="40"/>
              </w:rPr>
            </w:pPr>
            <w:r w:rsidRPr="004F58E0">
              <w:rPr>
                <w:rFonts w:ascii="Arial" w:hAnsi="Arial" w:hint="eastAsia"/>
                <w:b/>
                <w:sz w:val="40"/>
              </w:rPr>
              <w:t>Database Schema</w:t>
            </w:r>
          </w:p>
          <w:p w:rsidR="00C031BB" w:rsidRPr="004F58E0" w:rsidRDefault="00C031BB" w:rsidP="00C66EED">
            <w:pPr>
              <w:spacing w:before="120" w:after="180"/>
              <w:ind w:right="252"/>
              <w:jc w:val="center"/>
              <w:rPr>
                <w:rFonts w:ascii="Arial" w:hAnsi="Arial"/>
                <w:b/>
                <w:sz w:val="28"/>
              </w:rPr>
            </w:pPr>
          </w:p>
          <w:p w:rsidR="00C031BB" w:rsidRPr="004F58E0" w:rsidRDefault="00C031BB" w:rsidP="00C66EED">
            <w:pPr>
              <w:tabs>
                <w:tab w:val="left" w:pos="1418"/>
              </w:tabs>
              <w:spacing w:before="120" w:after="180"/>
              <w:ind w:right="252"/>
              <w:jc w:val="center"/>
              <w:rPr>
                <w:rFonts w:ascii="Arial" w:hAnsi="Arial"/>
                <w:b/>
              </w:rPr>
            </w:pPr>
            <w:r w:rsidRPr="004F58E0">
              <w:rPr>
                <w:rFonts w:ascii="Arial" w:hAnsi="Arial"/>
                <w:b/>
                <w:spacing w:val="-5"/>
              </w:rPr>
              <w:t>Far EasTone Telecommunications (FET)</w:t>
            </w:r>
          </w:p>
        </w:tc>
      </w:tr>
    </w:tbl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  <w:sz w:val="28"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  <w:sz w:val="28"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  <w:sz w:val="28"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  <w:sz w:val="28"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/>
          <w:b/>
        </w:rPr>
      </w:pPr>
    </w:p>
    <w:p w:rsidR="00C031BB" w:rsidRDefault="00C031BB" w:rsidP="00C031BB">
      <w:pPr>
        <w:spacing w:before="120" w:after="180"/>
        <w:ind w:right="25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Version: </w:t>
      </w:r>
      <w:r>
        <w:rPr>
          <w:rFonts w:ascii="Arial" w:hAnsi="Arial" w:cs="Arial" w:hint="eastAsia"/>
          <w:b/>
        </w:rPr>
        <w:t>1.1</w:t>
      </w:r>
    </w:p>
    <w:p w:rsidR="00C031BB" w:rsidRDefault="00C031BB" w:rsidP="00C031BB">
      <w:pPr>
        <w:wordWrap w:val="0"/>
        <w:spacing w:before="120" w:after="180"/>
        <w:ind w:right="252"/>
        <w:jc w:val="center"/>
        <w:rPr>
          <w:b/>
        </w:rPr>
      </w:pPr>
      <w:r>
        <w:rPr>
          <w:rFonts w:ascii="Arial" w:hAnsi="Arial" w:cs="Arial"/>
          <w:b/>
        </w:rPr>
        <w:t>Date:</w:t>
      </w:r>
      <w:r w:rsidR="00281013">
        <w:rPr>
          <w:rFonts w:ascii="Arial" w:hAnsi="Arial" w:cs="Arial" w:hint="eastAsia"/>
          <w:b/>
        </w:rPr>
        <w:t xml:space="preserve"> 24</w:t>
      </w:r>
      <w:r>
        <w:rPr>
          <w:rFonts w:ascii="Arial" w:hAnsi="Arial" w:cs="Arial"/>
          <w:b/>
        </w:rPr>
        <w:t xml:space="preserve"> </w:t>
      </w:r>
      <w:r w:rsidR="00281013">
        <w:rPr>
          <w:rFonts w:ascii="Arial" w:hAnsi="Arial" w:cs="Arial" w:hint="eastAsia"/>
          <w:b/>
        </w:rPr>
        <w:t>Feb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20</w:t>
      </w:r>
      <w:r>
        <w:rPr>
          <w:rFonts w:ascii="Arial" w:hAnsi="Arial" w:cs="Arial" w:hint="eastAsia"/>
          <w:b/>
        </w:rPr>
        <w:t>15</w:t>
      </w:r>
    </w:p>
    <w:p w:rsidR="00C031BB" w:rsidRDefault="00C031BB" w:rsidP="00C031BB">
      <w:pPr>
        <w:pStyle w:val="4"/>
        <w:spacing w:before="180" w:after="180"/>
      </w:pPr>
      <w:r>
        <w:rPr>
          <w:b w:val="0"/>
        </w:rPr>
        <w:tab/>
      </w:r>
    </w:p>
    <w:p w:rsidR="00C031BB" w:rsidRDefault="00C031BB" w:rsidP="00C031BB">
      <w:pPr>
        <w:pStyle w:val="HeadingA"/>
        <w:tabs>
          <w:tab w:val="clear" w:pos="425"/>
        </w:tabs>
        <w:ind w:left="0" w:firstLine="0"/>
        <w:outlineLvl w:val="0"/>
      </w:pPr>
      <w:bookmarkStart w:id="1" w:name="_Toc411619773"/>
      <w:r>
        <w:lastRenderedPageBreak/>
        <w:t>Document History</w:t>
      </w:r>
      <w:bookmarkEnd w:id="1"/>
    </w:p>
    <w:p w:rsidR="00C031BB" w:rsidRDefault="00C031BB" w:rsidP="00C031BB">
      <w:pPr>
        <w:pStyle w:val="HeadingB"/>
        <w:spacing w:before="180" w:after="180"/>
        <w:ind w:left="652" w:hanging="652"/>
        <w:outlineLvl w:val="0"/>
      </w:pPr>
      <w:bookmarkStart w:id="2" w:name="_Toc411619774"/>
      <w:r>
        <w:t>Revision History</w:t>
      </w:r>
      <w:bookmarkEnd w:id="2"/>
    </w:p>
    <w:tbl>
      <w:tblPr>
        <w:tblW w:w="8647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"/>
        <w:gridCol w:w="1616"/>
        <w:gridCol w:w="4536"/>
        <w:gridCol w:w="1559"/>
      </w:tblGrid>
      <w:tr w:rsidR="00C031BB" w:rsidRPr="004F58E0" w:rsidTr="0037685E">
        <w:tc>
          <w:tcPr>
            <w:tcW w:w="936" w:type="dxa"/>
            <w:shd w:val="pct15" w:color="auto" w:fill="FFFFFF"/>
          </w:tcPr>
          <w:p w:rsidR="00C031BB" w:rsidRDefault="00C031BB" w:rsidP="00C66EED">
            <w:pPr>
              <w:pStyle w:val="TableText"/>
              <w:jc w:val="center"/>
            </w:pPr>
            <w:r>
              <w:t>Revision Number</w:t>
            </w:r>
          </w:p>
        </w:tc>
        <w:tc>
          <w:tcPr>
            <w:tcW w:w="1616" w:type="dxa"/>
            <w:shd w:val="pct15" w:color="auto" w:fill="FFFFFF"/>
          </w:tcPr>
          <w:p w:rsidR="00C031BB" w:rsidRDefault="00C031BB" w:rsidP="00C66EED">
            <w:pPr>
              <w:pStyle w:val="TableText"/>
              <w:jc w:val="center"/>
            </w:pPr>
            <w:r>
              <w:t>Revision Date</w:t>
            </w:r>
          </w:p>
        </w:tc>
        <w:tc>
          <w:tcPr>
            <w:tcW w:w="4536" w:type="dxa"/>
            <w:shd w:val="pct15" w:color="auto" w:fill="FFFFFF"/>
          </w:tcPr>
          <w:p w:rsidR="00C031BB" w:rsidRDefault="00C031BB" w:rsidP="00C66EED">
            <w:pPr>
              <w:pStyle w:val="TableText"/>
              <w:jc w:val="center"/>
            </w:pPr>
            <w:r>
              <w:t>Summary of Changes</w:t>
            </w:r>
          </w:p>
        </w:tc>
        <w:tc>
          <w:tcPr>
            <w:tcW w:w="1559" w:type="dxa"/>
            <w:shd w:val="pct15" w:color="auto" w:fill="FFFFFF"/>
          </w:tcPr>
          <w:p w:rsidR="00C031BB" w:rsidRDefault="00C031BB" w:rsidP="00C66EED">
            <w:pPr>
              <w:pStyle w:val="TableText"/>
              <w:jc w:val="center"/>
            </w:pPr>
            <w:r>
              <w:t>Changes marked</w:t>
            </w:r>
          </w:p>
        </w:tc>
      </w:tr>
      <w:tr w:rsidR="00C031BB" w:rsidRPr="004F58E0" w:rsidTr="0037685E">
        <w:tc>
          <w:tcPr>
            <w:tcW w:w="936" w:type="dxa"/>
          </w:tcPr>
          <w:p w:rsidR="00C031BB" w:rsidRDefault="00C031BB" w:rsidP="00C66EED">
            <w:pPr>
              <w:pStyle w:val="TableText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616" w:type="dxa"/>
          </w:tcPr>
          <w:p w:rsidR="00C031BB" w:rsidRDefault="00281013" w:rsidP="00C66EED">
            <w:pPr>
              <w:pStyle w:val="TableText"/>
              <w:jc w:val="center"/>
            </w:pPr>
            <w:r>
              <w:rPr>
                <w:rFonts w:hint="eastAsia"/>
              </w:rPr>
              <w:t>2015-02-24</w:t>
            </w:r>
          </w:p>
        </w:tc>
        <w:tc>
          <w:tcPr>
            <w:tcW w:w="4536" w:type="dxa"/>
          </w:tcPr>
          <w:p w:rsidR="00C031BB" w:rsidRDefault="00C031BB" w:rsidP="00C66EED">
            <w:pPr>
              <w:pStyle w:val="TableText"/>
            </w:pPr>
            <w:r>
              <w:rPr>
                <w:rFonts w:hint="eastAsia"/>
              </w:rPr>
              <w:t>Initial</w:t>
            </w:r>
          </w:p>
        </w:tc>
        <w:tc>
          <w:tcPr>
            <w:tcW w:w="1559" w:type="dxa"/>
          </w:tcPr>
          <w:p w:rsidR="00C031BB" w:rsidRDefault="00C031BB" w:rsidP="00C66EED">
            <w:pPr>
              <w:pStyle w:val="TableText"/>
              <w:jc w:val="center"/>
            </w:pPr>
          </w:p>
        </w:tc>
      </w:tr>
      <w:tr w:rsidR="00C031BB" w:rsidRPr="004F58E0" w:rsidTr="0037685E">
        <w:tc>
          <w:tcPr>
            <w:tcW w:w="936" w:type="dxa"/>
          </w:tcPr>
          <w:p w:rsidR="00C031BB" w:rsidRDefault="00C031BB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C031BB" w:rsidRDefault="00383443" w:rsidP="00C66EED">
            <w:pPr>
              <w:pStyle w:val="TableText"/>
              <w:jc w:val="center"/>
            </w:pPr>
            <w:r>
              <w:rPr>
                <w:rFonts w:hint="eastAsia"/>
              </w:rPr>
              <w:t>2015-02-24</w:t>
            </w:r>
          </w:p>
        </w:tc>
        <w:tc>
          <w:tcPr>
            <w:tcW w:w="4536" w:type="dxa"/>
          </w:tcPr>
          <w:p w:rsidR="00C031BB" w:rsidRDefault="00F95FC8" w:rsidP="007922B7">
            <w:pPr>
              <w:pStyle w:val="TableText"/>
              <w:numPr>
                <w:ilvl w:val="0"/>
                <w:numId w:val="74"/>
              </w:numPr>
            </w:pPr>
            <w:r>
              <w:rPr>
                <w:rFonts w:hint="eastAsia"/>
              </w:rPr>
              <w:t xml:space="preserve">Added </w:t>
            </w:r>
            <w:r>
              <w:t>“</w:t>
            </w:r>
            <w:r>
              <w:rPr>
                <w:rFonts w:hint="eastAsia"/>
              </w:rPr>
              <w:t>TIMES</w:t>
            </w:r>
            <w:r>
              <w:t>”</w:t>
            </w:r>
            <w:r w:rsidR="003834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to </w:t>
            </w:r>
            <w:r w:rsidR="00383443" w:rsidRPr="00383443">
              <w:t>NPP_FR_PB_TRANSACTION_LOG_HOURLY_CACHE</w:t>
            </w:r>
          </w:p>
          <w:p w:rsidR="009377E5" w:rsidRDefault="009377E5" w:rsidP="007922B7">
            <w:pPr>
              <w:pStyle w:val="TableText"/>
              <w:numPr>
                <w:ilvl w:val="0"/>
                <w:numId w:val="74"/>
              </w:numPr>
            </w:pPr>
            <w:r>
              <w:rPr>
                <w:rFonts w:hint="eastAsia"/>
              </w:rPr>
              <w:t xml:space="preserve">Deleted </w:t>
            </w:r>
            <w:r>
              <w:t>“</w:t>
            </w:r>
            <w:r w:rsidRPr="009377E5">
              <w:t>LAST_TWO_TX_TIME</w:t>
            </w:r>
            <w:r>
              <w:t>”</w:t>
            </w:r>
            <w:r>
              <w:rPr>
                <w:rFonts w:hint="eastAsia"/>
              </w:rPr>
              <w:t xml:space="preserve"> from </w:t>
            </w:r>
            <w:r w:rsidRPr="009377E5">
              <w:t>NPP_FR_PB_LAST_TRADE_TIME_CACHE</w:t>
            </w:r>
          </w:p>
        </w:tc>
        <w:tc>
          <w:tcPr>
            <w:tcW w:w="1559" w:type="dxa"/>
          </w:tcPr>
          <w:p w:rsidR="0000398A" w:rsidRDefault="0000398A" w:rsidP="00C66EED">
            <w:pPr>
              <w:pStyle w:val="TableText"/>
              <w:jc w:val="center"/>
            </w:pPr>
            <w:r>
              <w:rPr>
                <w:rFonts w:hint="eastAsia"/>
              </w:rPr>
              <w:t>Tim</w:t>
            </w:r>
          </w:p>
          <w:p w:rsidR="00C031BB" w:rsidRDefault="00991E5E" w:rsidP="00C66EED">
            <w:pPr>
              <w:pStyle w:val="TableText"/>
              <w:jc w:val="center"/>
            </w:pPr>
            <w:r>
              <w:rPr>
                <w:rFonts w:hint="eastAsia"/>
              </w:rPr>
              <w:t>Hsiang</w:t>
            </w:r>
          </w:p>
        </w:tc>
      </w:tr>
      <w:tr w:rsidR="00C031BB" w:rsidRPr="004F58E0" w:rsidTr="0037685E">
        <w:tc>
          <w:tcPr>
            <w:tcW w:w="936" w:type="dxa"/>
          </w:tcPr>
          <w:p w:rsidR="00C031BB" w:rsidRDefault="00C031BB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C031BB" w:rsidRDefault="004516B7" w:rsidP="00C66EED">
            <w:pPr>
              <w:pStyle w:val="TableText"/>
              <w:jc w:val="center"/>
            </w:pPr>
            <w:r>
              <w:rPr>
                <w:rFonts w:hint="eastAsia"/>
              </w:rPr>
              <w:t>2015-02-25</w:t>
            </w:r>
          </w:p>
        </w:tc>
        <w:tc>
          <w:tcPr>
            <w:tcW w:w="4536" w:type="dxa"/>
          </w:tcPr>
          <w:p w:rsidR="00C031BB" w:rsidRDefault="004516B7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 xml:space="preserve">Updated </w:t>
            </w:r>
            <w:r w:rsidRPr="004516B7">
              <w:t>NPP_FR_PB_SCORE_SETTING</w:t>
            </w:r>
            <w:r>
              <w:rPr>
                <w:rFonts w:hint="eastAsia"/>
              </w:rPr>
              <w:t xml:space="preserve">, </w:t>
            </w:r>
            <w:r w:rsidRPr="004516B7">
              <w:t>NPP_FR_PB_SCORE_SETTING</w:t>
            </w:r>
            <w:r>
              <w:rPr>
                <w:rFonts w:hint="eastAsia"/>
              </w:rPr>
              <w:t>_LIVE</w:t>
            </w:r>
          </w:p>
          <w:p w:rsidR="001E4E18" w:rsidRDefault="001E4E18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>Updated</w:t>
            </w:r>
            <w:r w:rsidR="00463DB1">
              <w:rPr>
                <w:rFonts w:hint="eastAsia"/>
              </w:rPr>
              <w:t xml:space="preserve"> </w:t>
            </w:r>
            <w:r w:rsidR="00463DB1" w:rsidRPr="00463DB1">
              <w:t>NPP_FR_PB_ALERT_LIST</w:t>
            </w:r>
            <w:r w:rsidR="00463DB1">
              <w:rPr>
                <w:rFonts w:hint="eastAsia"/>
              </w:rPr>
              <w:t xml:space="preserve">, </w:t>
            </w:r>
            <w:r w:rsidR="00463DB1" w:rsidRPr="00463DB1">
              <w:t>NPP_FR_PB_ALERT_LIST_LIVE</w:t>
            </w:r>
          </w:p>
          <w:p w:rsidR="00AD3AF6" w:rsidRDefault="00AD3AF6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 xml:space="preserve">Added </w:t>
            </w:r>
            <w:r>
              <w:t>“</w:t>
            </w:r>
            <w:r w:rsidR="00AE4216">
              <w:rPr>
                <w:rFonts w:hint="eastAsia"/>
              </w:rPr>
              <w:t>INIT</w:t>
            </w:r>
            <w:r>
              <w:rPr>
                <w:rFonts w:hint="eastAsia"/>
              </w:rPr>
              <w:t>_SCORE</w:t>
            </w:r>
            <w:r>
              <w:t>”</w:t>
            </w:r>
            <w:r>
              <w:rPr>
                <w:rFonts w:hint="eastAsia"/>
              </w:rPr>
              <w:t xml:space="preserve"> to </w:t>
            </w:r>
            <w:r w:rsidRPr="00AD3AF6">
              <w:t>NPP_CL_PB_USER_POCKET_GRADE_LIVE</w:t>
            </w:r>
          </w:p>
          <w:p w:rsidR="00C355EC" w:rsidRDefault="00C355EC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 xml:space="preserve">Added </w:t>
            </w:r>
            <w:r>
              <w:t>“</w:t>
            </w:r>
            <w:r>
              <w:rPr>
                <w:rFonts w:hint="eastAsia"/>
              </w:rPr>
              <w:t>BIZ_TYPE</w:t>
            </w:r>
            <w:r>
              <w:t>”</w:t>
            </w:r>
            <w:r>
              <w:rPr>
                <w:rFonts w:hint="eastAsia"/>
              </w:rPr>
              <w:t xml:space="preserve"> to </w:t>
            </w:r>
            <w:r w:rsidRPr="00C355EC">
              <w:t>NPP_PRODUCT_INVOICE</w:t>
            </w:r>
          </w:p>
          <w:p w:rsidR="004C7EE3" w:rsidRDefault="004C7EE3" w:rsidP="007922B7">
            <w:pPr>
              <w:pStyle w:val="TableText"/>
              <w:numPr>
                <w:ilvl w:val="0"/>
                <w:numId w:val="75"/>
              </w:numPr>
            </w:pPr>
            <w:r>
              <w:rPr>
                <w:rFonts w:hint="eastAsia"/>
              </w:rPr>
              <w:t>Updated NPP_PAYMENT_METHOD &amp; NPP_PRODUCT_SUPPORT_PAYMETHOD</w:t>
            </w:r>
          </w:p>
        </w:tc>
        <w:tc>
          <w:tcPr>
            <w:tcW w:w="1559" w:type="dxa"/>
          </w:tcPr>
          <w:p w:rsidR="00C031BB" w:rsidRDefault="00991E5E" w:rsidP="00C66EED">
            <w:pPr>
              <w:pStyle w:val="TableText"/>
              <w:jc w:val="center"/>
            </w:pPr>
            <w:r>
              <w:rPr>
                <w:rFonts w:hint="eastAsia"/>
              </w:rPr>
              <w:t>Hsiang</w:t>
            </w:r>
          </w:p>
        </w:tc>
      </w:tr>
      <w:tr w:rsidR="00C20A5B" w:rsidRPr="004F58E0" w:rsidTr="0037685E">
        <w:tc>
          <w:tcPr>
            <w:tcW w:w="936" w:type="dxa"/>
          </w:tcPr>
          <w:p w:rsidR="00C20A5B" w:rsidRDefault="00C20A5B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C20A5B" w:rsidRDefault="00C20A5B" w:rsidP="00C66EED">
            <w:pPr>
              <w:pStyle w:val="TableText"/>
              <w:jc w:val="center"/>
            </w:pPr>
            <w:r>
              <w:rPr>
                <w:rFonts w:hint="eastAsia"/>
              </w:rPr>
              <w:t>2015-03-02</w:t>
            </w:r>
          </w:p>
        </w:tc>
        <w:tc>
          <w:tcPr>
            <w:tcW w:w="4536" w:type="dxa"/>
          </w:tcPr>
          <w:p w:rsidR="00C20A5B" w:rsidRDefault="00C20A5B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Deleted </w:t>
            </w:r>
            <w:r w:rsidRPr="00C20A5B">
              <w:t>NPP_FR_PB_RULE_DIMENSION</w:t>
            </w:r>
          </w:p>
          <w:p w:rsidR="00254D61" w:rsidRDefault="00254D61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Added </w:t>
            </w:r>
            <w:r>
              <w:t>“</w:t>
            </w:r>
            <w:r>
              <w:rPr>
                <w:rFonts w:hint="eastAsia"/>
              </w:rPr>
              <w:t>DES</w:t>
            </w:r>
            <w:r>
              <w:t>”</w:t>
            </w:r>
            <w:r>
              <w:rPr>
                <w:rFonts w:hint="eastAsia"/>
              </w:rPr>
              <w:t xml:space="preserve"> to </w:t>
            </w:r>
            <w:r w:rsidRPr="00254D61">
              <w:t>NPP_FR_PB_MODULE_WEIGHT</w:t>
            </w:r>
            <w:r>
              <w:rPr>
                <w:rFonts w:hint="eastAsia"/>
              </w:rPr>
              <w:t>,</w:t>
            </w:r>
            <w:r w:rsidRPr="00254D61">
              <w:t xml:space="preserve"> NPP_FR_PB_MODULE_WEIGHT_LIVE</w:t>
            </w:r>
          </w:p>
          <w:p w:rsidR="0081317A" w:rsidRDefault="0081317A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Move </w:t>
            </w:r>
            <w:r>
              <w:t>“</w:t>
            </w:r>
            <w:r>
              <w:rPr>
                <w:rFonts w:hint="eastAsia"/>
              </w:rPr>
              <w:t>MODULE_NAME</w:t>
            </w:r>
            <w:r>
              <w:t>”</w:t>
            </w:r>
            <w:r>
              <w:rPr>
                <w:rFonts w:hint="eastAsia"/>
              </w:rPr>
              <w:t xml:space="preserve"> from NPP_FR_PB_RULE to NPP_FR_PB_MODULE_WEIGHT</w:t>
            </w:r>
          </w:p>
          <w:p w:rsidR="003D1478" w:rsidRDefault="003D1478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>Updated NPP_FR_RULE_TYPE</w:t>
            </w:r>
          </w:p>
          <w:p w:rsidR="00AF2ADA" w:rsidRDefault="00AF2ADA" w:rsidP="007922B7">
            <w:pPr>
              <w:pStyle w:val="TableText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Change type of </w:t>
            </w:r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 xml:space="preserve"> to DECIMAL(10,2)</w:t>
            </w:r>
          </w:p>
        </w:tc>
        <w:tc>
          <w:tcPr>
            <w:tcW w:w="1559" w:type="dxa"/>
          </w:tcPr>
          <w:p w:rsidR="00C20A5B" w:rsidRDefault="00EE6F31" w:rsidP="00C66EED">
            <w:pPr>
              <w:pStyle w:val="TableText"/>
              <w:jc w:val="center"/>
            </w:pPr>
            <w:r>
              <w:rPr>
                <w:rFonts w:hint="eastAsia"/>
              </w:rPr>
              <w:t>Hsiang</w:t>
            </w:r>
          </w:p>
        </w:tc>
      </w:tr>
      <w:tr w:rsidR="002419E2" w:rsidRPr="004F58E0" w:rsidTr="0037685E">
        <w:tc>
          <w:tcPr>
            <w:tcW w:w="936" w:type="dxa"/>
          </w:tcPr>
          <w:p w:rsidR="002419E2" w:rsidRDefault="002419E2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2419E2" w:rsidRDefault="002419E2" w:rsidP="00C66EED">
            <w:pPr>
              <w:pStyle w:val="TableText"/>
              <w:jc w:val="center"/>
            </w:pPr>
            <w:r>
              <w:rPr>
                <w:rFonts w:hint="eastAsia"/>
              </w:rPr>
              <w:t>2015-03-09</w:t>
            </w:r>
          </w:p>
        </w:tc>
        <w:tc>
          <w:tcPr>
            <w:tcW w:w="4536" w:type="dxa"/>
          </w:tcPr>
          <w:p w:rsidR="00512CE7" w:rsidRPr="00512CE7" w:rsidRDefault="00512CE7" w:rsidP="00512CE7">
            <w:pPr>
              <w:pStyle w:val="TableText"/>
              <w:rPr>
                <w:b/>
              </w:rPr>
            </w:pPr>
            <w:r w:rsidRPr="00512CE7">
              <w:rPr>
                <w:b/>
              </w:rPr>
              <w:t>NPP_C</w:t>
            </w:r>
            <w:r w:rsidRPr="00512CE7">
              <w:rPr>
                <w:rFonts w:hint="eastAsia"/>
                <w:b/>
              </w:rPr>
              <w:t>L</w:t>
            </w:r>
            <w:r w:rsidRPr="00512CE7">
              <w:rPr>
                <w:b/>
              </w:rPr>
              <w:t>_PB_CREDIT_POLICY_SCORE</w:t>
            </w:r>
          </w:p>
          <w:p w:rsidR="002419E2" w:rsidRDefault="00512CE7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 w:rsidRPr="00512CE7">
              <w:rPr>
                <w:rFonts w:eastAsia="新細明體" w:cs="Tahoma"/>
              </w:rPr>
              <w:t>新增欄位：</w:t>
            </w:r>
            <w:r w:rsidR="002419E2" w:rsidRPr="00512CE7">
              <w:rPr>
                <w:rFonts w:eastAsia="新細明體" w:cs="Tahoma"/>
              </w:rPr>
              <w:t xml:space="preserve">YYYYMM </w:t>
            </w:r>
          </w:p>
          <w:p w:rsidR="00512CE7" w:rsidRPr="0037685E" w:rsidRDefault="0037685E" w:rsidP="00512CE7">
            <w:pPr>
              <w:pStyle w:val="TableText"/>
              <w:rPr>
                <w:rFonts w:eastAsia="新細明體" w:cs="Tahoma"/>
                <w:b/>
              </w:rPr>
            </w:pPr>
            <w:r w:rsidRPr="0037685E">
              <w:rPr>
                <w:rFonts w:eastAsia="新細明體" w:cs="Tahoma"/>
                <w:b/>
              </w:rPr>
              <w:t>NPP_CL_PB_CREDIT_POLICY_GRADE_LIVE</w:t>
            </w:r>
          </w:p>
          <w:p w:rsidR="004A57C0" w:rsidRPr="00512CE7" w:rsidRDefault="0037685E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>
              <w:rPr>
                <w:rFonts w:eastAsia="新細明體" w:cs="Tahoma" w:hint="eastAsia"/>
              </w:rPr>
              <w:t>刪除欄位：</w:t>
            </w:r>
            <w:r w:rsidR="004A57C0" w:rsidRPr="00512CE7">
              <w:rPr>
                <w:rFonts w:eastAsia="新細明體" w:cs="Tahoma"/>
              </w:rPr>
              <w:t>POLICY_GRADE_ID</w:t>
            </w:r>
          </w:p>
          <w:p w:rsidR="00B25AF2" w:rsidRPr="00512CE7" w:rsidRDefault="0037685E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>
              <w:rPr>
                <w:rFonts w:eastAsia="新細明體" w:cs="Tahoma" w:hint="eastAsia"/>
              </w:rPr>
              <w:t>新增欄位：</w:t>
            </w:r>
            <w:r w:rsidR="00B25AF2" w:rsidRPr="00512CE7">
              <w:rPr>
                <w:rFonts w:eastAsia="新細明體" w:cs="Tahoma"/>
              </w:rPr>
              <w:t>LAST_MOD_USER</w:t>
            </w:r>
            <w:r>
              <w:rPr>
                <w:rFonts w:eastAsia="新細明體" w:cs="Tahoma" w:hint="eastAsia"/>
              </w:rPr>
              <w:t>；</w:t>
            </w:r>
            <w:r w:rsidR="00B25AF2" w:rsidRPr="00512CE7">
              <w:rPr>
                <w:rFonts w:eastAsia="新細明體" w:cs="Tahoma"/>
              </w:rPr>
              <w:t xml:space="preserve"> LAST_MOD_TS</w:t>
            </w:r>
          </w:p>
          <w:p w:rsidR="0037685E" w:rsidRPr="0037685E" w:rsidRDefault="0037685E" w:rsidP="0037685E">
            <w:pPr>
              <w:pStyle w:val="TableText"/>
              <w:rPr>
                <w:rFonts w:eastAsia="新細明體" w:cs="Tahoma"/>
                <w:b/>
              </w:rPr>
            </w:pPr>
            <w:r w:rsidRPr="0037685E">
              <w:rPr>
                <w:rFonts w:eastAsia="新細明體" w:cs="Tahoma"/>
                <w:b/>
              </w:rPr>
              <w:t>NPP_CL_PROMO_USER_LIST</w:t>
            </w:r>
          </w:p>
          <w:p w:rsidR="006A18F8" w:rsidRPr="00512CE7" w:rsidRDefault="0037685E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>
              <w:rPr>
                <w:rFonts w:eastAsia="新細明體" w:cs="Tahoma" w:hint="eastAsia"/>
              </w:rPr>
              <w:t>新增欄位：</w:t>
            </w:r>
            <w:r w:rsidR="006A18F8" w:rsidRPr="00512CE7">
              <w:rPr>
                <w:rFonts w:eastAsia="新細明體" w:cs="Tahoma"/>
              </w:rPr>
              <w:t>STATUS</w:t>
            </w:r>
          </w:p>
          <w:p w:rsidR="0037685E" w:rsidRPr="0037685E" w:rsidRDefault="0037685E" w:rsidP="0037685E">
            <w:pPr>
              <w:pStyle w:val="TableText"/>
              <w:rPr>
                <w:rFonts w:eastAsia="新細明體" w:cs="Tahoma"/>
                <w:b/>
              </w:rPr>
            </w:pPr>
            <w:r w:rsidRPr="0037685E">
              <w:rPr>
                <w:rFonts w:eastAsia="新細明體" w:cs="Tahoma"/>
                <w:b/>
              </w:rPr>
              <w:lastRenderedPageBreak/>
              <w:t>NPP_CL_POCKET</w:t>
            </w:r>
          </w:p>
          <w:p w:rsidR="0037685E" w:rsidRPr="0037685E" w:rsidRDefault="0037685E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>
              <w:rPr>
                <w:rFonts w:eastAsia="新細明體" w:cs="Tahoma" w:hint="eastAsia"/>
              </w:rPr>
              <w:t>新增欄位：</w:t>
            </w:r>
            <w:r w:rsidR="006A18F8" w:rsidRPr="00512CE7">
              <w:rPr>
                <w:rFonts w:eastAsia="新細明體" w:cs="Tahoma"/>
              </w:rPr>
              <w:t>DEL_FLG</w:t>
            </w:r>
            <w:r>
              <w:rPr>
                <w:rFonts w:eastAsia="新細明體" w:cs="Tahoma" w:hint="eastAsia"/>
              </w:rPr>
              <w:t>；</w:t>
            </w:r>
            <w:r>
              <w:rPr>
                <w:rFonts w:eastAsia="新細明體" w:cs="Tahoma"/>
              </w:rPr>
              <w:t>LAST_MOD_USER</w:t>
            </w:r>
            <w:r>
              <w:rPr>
                <w:rFonts w:eastAsia="新細明體" w:cs="Tahoma" w:hint="eastAsia"/>
              </w:rPr>
              <w:t>；</w:t>
            </w:r>
            <w:r w:rsidR="006A18F8" w:rsidRPr="00512CE7">
              <w:rPr>
                <w:rFonts w:eastAsia="新細明體" w:cs="Tahoma"/>
              </w:rPr>
              <w:t>LAST_MOD_TS</w:t>
            </w:r>
          </w:p>
          <w:p w:rsidR="00A531D3" w:rsidRPr="00512CE7" w:rsidRDefault="00A531D3" w:rsidP="00A531D3">
            <w:pPr>
              <w:pStyle w:val="TableText"/>
              <w:rPr>
                <w:rFonts w:eastAsia="新細明體" w:cs="Tahoma"/>
                <w:b/>
              </w:rPr>
            </w:pPr>
            <w:r w:rsidRPr="00512CE7">
              <w:rPr>
                <w:rFonts w:eastAsia="新細明體" w:cs="Tahoma"/>
                <w:b/>
              </w:rPr>
              <w:t>NPP_PAY_TRANS</w:t>
            </w:r>
          </w:p>
          <w:p w:rsidR="00A531D3" w:rsidRPr="00512CE7" w:rsidRDefault="00512CE7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 w:rsidRPr="00512CE7">
              <w:rPr>
                <w:rFonts w:eastAsia="新細明體" w:cs="Tahoma"/>
              </w:rPr>
              <w:t>刪除欄位：</w:t>
            </w:r>
            <w:r w:rsidR="00A531D3" w:rsidRPr="00512CE7">
              <w:rPr>
                <w:rFonts w:eastAsia="新細明體" w:cs="Tahoma"/>
              </w:rPr>
              <w:t>IS_REFUND</w:t>
            </w:r>
            <w:r w:rsidR="00A531D3" w:rsidRPr="00512CE7">
              <w:rPr>
                <w:rFonts w:eastAsia="新細明體" w:cs="Tahoma"/>
              </w:rPr>
              <w:t>；</w:t>
            </w:r>
            <w:r w:rsidR="00E95BB7" w:rsidRPr="00512CE7">
              <w:rPr>
                <w:rFonts w:eastAsia="新細明體" w:cs="Tahoma"/>
              </w:rPr>
              <w:t xml:space="preserve"> </w:t>
            </w:r>
            <w:r w:rsidR="00A531D3" w:rsidRPr="00512CE7">
              <w:rPr>
                <w:rFonts w:eastAsia="新細明體" w:cs="Tahoma"/>
              </w:rPr>
              <w:t>REFUND_FLG</w:t>
            </w:r>
          </w:p>
          <w:p w:rsidR="00512CE7" w:rsidRPr="00512CE7" w:rsidRDefault="00512CE7" w:rsidP="00512CE7">
            <w:pPr>
              <w:pStyle w:val="TableText"/>
              <w:rPr>
                <w:rFonts w:eastAsia="新細明體" w:cs="Tahoma"/>
              </w:rPr>
            </w:pPr>
            <w:r w:rsidRPr="00512CE7">
              <w:rPr>
                <w:rFonts w:eastAsia="新細明體" w:cs="Tahoma"/>
                <w:b/>
              </w:rPr>
              <w:t>NPP_PAY_REFUND</w:t>
            </w:r>
          </w:p>
          <w:p w:rsidR="00512CE7" w:rsidRPr="00127949" w:rsidRDefault="00512CE7" w:rsidP="007922B7">
            <w:pPr>
              <w:pStyle w:val="TableText"/>
              <w:numPr>
                <w:ilvl w:val="0"/>
                <w:numId w:val="90"/>
              </w:numPr>
              <w:rPr>
                <w:rFonts w:ascii="Arial" w:eastAsia="新細明體" w:hAnsi="Arial" w:cs="Arial"/>
              </w:rPr>
            </w:pPr>
            <w:r w:rsidRPr="00512CE7">
              <w:rPr>
                <w:rFonts w:eastAsia="新細明體" w:cs="Tahoma"/>
              </w:rPr>
              <w:t>新增欄位：</w:t>
            </w:r>
            <w:r w:rsidRPr="00512CE7">
              <w:rPr>
                <w:rFonts w:eastAsia="新細明體" w:cs="Tahoma"/>
              </w:rPr>
              <w:t>REFUND_FLAG</w:t>
            </w:r>
            <w:r w:rsidRPr="00512CE7">
              <w:rPr>
                <w:rFonts w:eastAsia="新細明體" w:cs="Tahoma"/>
              </w:rPr>
              <w:t>；</w:t>
            </w:r>
            <w:r w:rsidRPr="00512CE7">
              <w:rPr>
                <w:rFonts w:eastAsia="新細明體" w:cs="Tahoma"/>
              </w:rPr>
              <w:t>INV_PROCESS_FLAG</w:t>
            </w:r>
          </w:p>
          <w:p w:rsidR="00127949" w:rsidRDefault="00127949" w:rsidP="00127949">
            <w:pPr>
              <w:pStyle w:val="TableText"/>
              <w:rPr>
                <w:rFonts w:ascii="Arial" w:eastAsia="新細明體" w:hAnsi="Arial" w:cs="Arial"/>
              </w:rPr>
            </w:pPr>
            <w:r>
              <w:rPr>
                <w:rFonts w:eastAsia="新細明體" w:cs="Tahoma"/>
                <w:b/>
              </w:rPr>
              <w:t>NPP_</w:t>
            </w:r>
            <w:r>
              <w:rPr>
                <w:rFonts w:eastAsia="新細明體" w:cs="Tahoma" w:hint="eastAsia"/>
                <w:b/>
              </w:rPr>
              <w:t>INV_ALLOWANCE</w:t>
            </w:r>
          </w:p>
          <w:p w:rsidR="00127949" w:rsidRDefault="00127949" w:rsidP="007922B7">
            <w:pPr>
              <w:pStyle w:val="TableText"/>
              <w:numPr>
                <w:ilvl w:val="0"/>
                <w:numId w:val="90"/>
              </w:numPr>
              <w:rPr>
                <w:rFonts w:ascii="Arial" w:eastAsia="新細明體" w:hAnsi="Arial" w:cs="Arial"/>
              </w:rPr>
            </w:pPr>
            <w:r>
              <w:rPr>
                <w:rFonts w:ascii="Arial" w:eastAsia="新細明體" w:hAnsi="Arial" w:cs="Arial" w:hint="eastAsia"/>
              </w:rPr>
              <w:t>新增欄位：</w:t>
            </w:r>
            <w:r>
              <w:rPr>
                <w:rFonts w:ascii="Arial" w:eastAsia="新細明體" w:hAnsi="Arial" w:cs="Arial" w:hint="eastAsia"/>
              </w:rPr>
              <w:t>REFUND_ID</w:t>
            </w:r>
            <w:r>
              <w:rPr>
                <w:rFonts w:ascii="Arial" w:eastAsia="新細明體" w:hAnsi="Arial" w:cs="Arial" w:hint="eastAsia"/>
              </w:rPr>
              <w:t>；</w:t>
            </w:r>
            <w:r>
              <w:rPr>
                <w:rFonts w:ascii="Arial" w:eastAsia="新細明體" w:hAnsi="Arial" w:cs="Arial" w:hint="eastAsia"/>
              </w:rPr>
              <w:t>EMAIL_FLAG</w:t>
            </w:r>
          </w:p>
          <w:p w:rsidR="00627264" w:rsidRPr="00627264" w:rsidRDefault="00627264" w:rsidP="00627264">
            <w:pPr>
              <w:pStyle w:val="TableText"/>
              <w:rPr>
                <w:rFonts w:ascii="Arial" w:eastAsia="新細明體" w:hAnsi="Arial" w:cs="Arial"/>
                <w:b/>
              </w:rPr>
            </w:pPr>
            <w:r w:rsidRPr="00627264">
              <w:rPr>
                <w:rFonts w:ascii="Arial" w:eastAsia="新細明體" w:hAnsi="Arial" w:cs="Arial" w:hint="eastAsia"/>
                <w:b/>
              </w:rPr>
              <w:t>整體修改</w:t>
            </w:r>
          </w:p>
          <w:p w:rsidR="00627264" w:rsidRPr="00627264" w:rsidRDefault="00627264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</w:rPr>
            </w:pPr>
            <w:r w:rsidRPr="00627264">
              <w:rPr>
                <w:rFonts w:eastAsia="新細明體" w:cs="Tahoma"/>
              </w:rPr>
              <w:t>把</w:t>
            </w:r>
            <w:r w:rsidRPr="00627264">
              <w:rPr>
                <w:rFonts w:eastAsia="新細明體" w:cs="Tahoma"/>
              </w:rPr>
              <w:t>FLG</w:t>
            </w:r>
            <w:r w:rsidRPr="00627264">
              <w:rPr>
                <w:rFonts w:eastAsia="新細明體" w:cs="Tahoma"/>
              </w:rPr>
              <w:t>都改成</w:t>
            </w:r>
            <w:r w:rsidRPr="00627264">
              <w:rPr>
                <w:rFonts w:eastAsia="新細明體" w:cs="Tahoma"/>
              </w:rPr>
              <w:t>FLAG</w:t>
            </w:r>
          </w:p>
          <w:p w:rsidR="00627264" w:rsidRPr="00627264" w:rsidRDefault="00627264" w:rsidP="007922B7">
            <w:pPr>
              <w:pStyle w:val="TableText"/>
              <w:numPr>
                <w:ilvl w:val="0"/>
                <w:numId w:val="90"/>
              </w:numPr>
              <w:rPr>
                <w:rFonts w:eastAsia="新細明體" w:cs="Tahoma"/>
                <w:b/>
              </w:rPr>
            </w:pPr>
            <w:r w:rsidRPr="00627264">
              <w:rPr>
                <w:rFonts w:eastAsia="新細明體" w:cs="Tahoma"/>
              </w:rPr>
              <w:t>Marked NPP_SERVICE_MAPPING as</w:t>
            </w:r>
            <w:r w:rsidRPr="00627264">
              <w:rPr>
                <w:rFonts w:eastAsia="新細明體" w:cs="Tahoma"/>
              </w:rPr>
              <w:t xml:space="preserve">　不需要</w:t>
            </w:r>
          </w:p>
        </w:tc>
        <w:tc>
          <w:tcPr>
            <w:tcW w:w="1559" w:type="dxa"/>
          </w:tcPr>
          <w:p w:rsidR="002419E2" w:rsidRDefault="002419E2" w:rsidP="00C66EED">
            <w:pPr>
              <w:pStyle w:val="TableText"/>
              <w:jc w:val="center"/>
            </w:pPr>
            <w:r>
              <w:rPr>
                <w:rFonts w:hint="eastAsia"/>
              </w:rPr>
              <w:lastRenderedPageBreak/>
              <w:t>Hsiang</w:t>
            </w:r>
          </w:p>
        </w:tc>
      </w:tr>
      <w:tr w:rsidR="007E6B41" w:rsidRPr="004F58E0" w:rsidTr="0037685E">
        <w:tc>
          <w:tcPr>
            <w:tcW w:w="936" w:type="dxa"/>
          </w:tcPr>
          <w:p w:rsidR="007E6B41" w:rsidRDefault="007E6B41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7E6B41" w:rsidRDefault="006E1A9B" w:rsidP="00C66EED">
            <w:pPr>
              <w:pStyle w:val="TableText"/>
              <w:jc w:val="center"/>
            </w:pPr>
            <w:r>
              <w:rPr>
                <w:rFonts w:hint="eastAsia"/>
              </w:rPr>
              <w:t>2015-3-10</w:t>
            </w:r>
          </w:p>
        </w:tc>
        <w:tc>
          <w:tcPr>
            <w:tcW w:w="4536" w:type="dxa"/>
          </w:tcPr>
          <w:p w:rsidR="007E6B41" w:rsidRDefault="007E6B41" w:rsidP="00512CE7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NPP_USER</w:t>
            </w:r>
            <w:r>
              <w:rPr>
                <w:rFonts w:hint="eastAsia"/>
                <w:b/>
              </w:rPr>
              <w:t>；</w:t>
            </w:r>
            <w:r>
              <w:rPr>
                <w:rFonts w:hint="eastAsia"/>
                <w:b/>
              </w:rPr>
              <w:t xml:space="preserve">NPP_PAY_TRANS, </w:t>
            </w:r>
          </w:p>
          <w:p w:rsidR="00793313" w:rsidRDefault="007E6B41" w:rsidP="007E6B41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NPP_PAY_REFUND</w:t>
            </w:r>
            <w:r>
              <w:rPr>
                <w:rFonts w:hint="eastAsia"/>
                <w:b/>
              </w:rPr>
              <w:t>；</w:t>
            </w:r>
            <w:r>
              <w:rPr>
                <w:rFonts w:hint="eastAsia"/>
                <w:b/>
              </w:rPr>
              <w:t xml:space="preserve"> NPP_PAY_TRANS_PRESETTLE</w:t>
            </w:r>
          </w:p>
          <w:p w:rsidR="007E6B41" w:rsidRDefault="007E6B41" w:rsidP="007922B7">
            <w:pPr>
              <w:pStyle w:val="TableText"/>
              <w:numPr>
                <w:ilvl w:val="0"/>
                <w:numId w:val="92"/>
              </w:numPr>
              <w:rPr>
                <w:rFonts w:ascii="Calibri" w:eastAsia="新細明體" w:hAnsi="Calibri"/>
              </w:rPr>
            </w:pPr>
            <w:r w:rsidRPr="007E6B41">
              <w:rPr>
                <w:rFonts w:ascii="Calibri" w:eastAsia="新細明體" w:hAnsi="Calibri"/>
              </w:rPr>
              <w:t>四張資料表的</w:t>
            </w:r>
            <w:r w:rsidRPr="007E6B41">
              <w:rPr>
                <w:rFonts w:ascii="Calibri" w:eastAsia="新細明體" w:hAnsi="Calibri"/>
              </w:rPr>
              <w:t>CARRIER_TYPE</w:t>
            </w:r>
            <w:r w:rsidRPr="007E6B41">
              <w:rPr>
                <w:rFonts w:ascii="Calibri" w:eastAsia="新細明體" w:hAnsi="Calibri"/>
              </w:rPr>
              <w:t>改為</w:t>
            </w:r>
            <w:r w:rsidRPr="007E6B41">
              <w:rPr>
                <w:rFonts w:ascii="Calibri" w:eastAsia="新細明體" w:hAnsi="Calibri"/>
              </w:rPr>
              <w:t>GSM_CARRIERTYPE</w:t>
            </w:r>
          </w:p>
          <w:p w:rsidR="00DE2337" w:rsidRPr="00DE2337" w:rsidRDefault="00DE2337" w:rsidP="007E6B41">
            <w:pPr>
              <w:pStyle w:val="TableText"/>
              <w:rPr>
                <w:rFonts w:eastAsia="新細明體" w:cs="Tahoma"/>
                <w:b/>
              </w:rPr>
            </w:pPr>
            <w:r w:rsidRPr="00DE2337">
              <w:rPr>
                <w:rFonts w:eastAsia="新細明體" w:cs="Tahoma"/>
                <w:b/>
              </w:rPr>
              <w:t>NPP_PRODUCT</w:t>
            </w:r>
          </w:p>
          <w:p w:rsidR="00DE2337" w:rsidRPr="000D65B4" w:rsidRDefault="00DE2337" w:rsidP="007922B7">
            <w:pPr>
              <w:pStyle w:val="TableText"/>
              <w:numPr>
                <w:ilvl w:val="0"/>
                <w:numId w:val="92"/>
              </w:numPr>
              <w:rPr>
                <w:b/>
              </w:rPr>
            </w:pPr>
            <w:r>
              <w:rPr>
                <w:rFonts w:ascii="Calibri" w:eastAsia="新細明體" w:hAnsi="Calibri" w:hint="eastAsia"/>
              </w:rPr>
              <w:t>PB_POCKET</w:t>
            </w:r>
            <w:r>
              <w:rPr>
                <w:rFonts w:ascii="Calibri" w:eastAsia="新細明體" w:hAnsi="Calibri" w:hint="eastAsia"/>
              </w:rPr>
              <w:t>型別改為</w:t>
            </w:r>
            <w:r>
              <w:rPr>
                <w:rFonts w:ascii="Calibri" w:eastAsia="新細明體" w:hAnsi="Calibri" w:hint="eastAsia"/>
              </w:rPr>
              <w:t>INTEGER</w:t>
            </w:r>
          </w:p>
          <w:p w:rsidR="000D65B4" w:rsidRPr="00793313" w:rsidRDefault="000D65B4" w:rsidP="000D65B4">
            <w:pPr>
              <w:pStyle w:val="TableText"/>
              <w:rPr>
                <w:b/>
              </w:rPr>
            </w:pPr>
          </w:p>
          <w:p w:rsidR="005A16F6" w:rsidRPr="005606BC" w:rsidRDefault="00793313" w:rsidP="007922B7">
            <w:pPr>
              <w:pStyle w:val="TableText"/>
              <w:numPr>
                <w:ilvl w:val="0"/>
                <w:numId w:val="92"/>
              </w:numPr>
              <w:rPr>
                <w:rFonts w:ascii="Calibri" w:eastAsia="新細明體" w:hAnsi="Calibri"/>
              </w:rPr>
            </w:pPr>
            <w:r w:rsidRPr="005606BC">
              <w:rPr>
                <w:rFonts w:ascii="Calibri" w:eastAsia="新細明體" w:hAnsi="Calibri"/>
              </w:rPr>
              <w:t>新增</w:t>
            </w:r>
            <w:r w:rsidR="005A16F6" w:rsidRPr="005606BC">
              <w:rPr>
                <w:rFonts w:ascii="Calibri" w:eastAsia="新細明體" w:hAnsi="Calibri" w:hint="eastAsia"/>
              </w:rPr>
              <w:t>資料表：</w:t>
            </w:r>
            <w:r w:rsidRPr="005606BC">
              <w:rPr>
                <w:rFonts w:ascii="Calibri" w:eastAsia="新細明體" w:hAnsi="Calibri"/>
              </w:rPr>
              <w:t>NPP_CONFIG</w:t>
            </w:r>
          </w:p>
          <w:p w:rsidR="00793313" w:rsidRPr="005A16F6" w:rsidRDefault="005A16F6" w:rsidP="007922B7">
            <w:pPr>
              <w:pStyle w:val="TableText"/>
              <w:numPr>
                <w:ilvl w:val="0"/>
                <w:numId w:val="92"/>
              </w:numPr>
              <w:rPr>
                <w:rFonts w:ascii="Calibri" w:eastAsia="新細明體" w:hAnsi="Calibri"/>
              </w:rPr>
            </w:pPr>
            <w:r w:rsidRPr="005606BC">
              <w:rPr>
                <w:rFonts w:ascii="Calibri" w:eastAsia="新細明體" w:hAnsi="Calibri" w:hint="eastAsia"/>
              </w:rPr>
              <w:t>新增資料表</w:t>
            </w:r>
            <w:r w:rsidR="00CB4BD3" w:rsidRPr="005606BC">
              <w:rPr>
                <w:rFonts w:ascii="Calibri" w:eastAsia="新細明體" w:hAnsi="Calibri"/>
              </w:rPr>
              <w:t>NPP_SMS_DETAIL</w:t>
            </w:r>
          </w:p>
        </w:tc>
        <w:tc>
          <w:tcPr>
            <w:tcW w:w="1559" w:type="dxa"/>
          </w:tcPr>
          <w:p w:rsidR="007E6B41" w:rsidRDefault="007E6B41" w:rsidP="00C66EED">
            <w:pPr>
              <w:pStyle w:val="TableText"/>
              <w:jc w:val="center"/>
            </w:pPr>
          </w:p>
        </w:tc>
      </w:tr>
      <w:tr w:rsidR="00E0490A" w:rsidRPr="004F58E0" w:rsidTr="0037685E">
        <w:tc>
          <w:tcPr>
            <w:tcW w:w="936" w:type="dxa"/>
          </w:tcPr>
          <w:p w:rsidR="00E0490A" w:rsidRDefault="00E0490A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E0490A" w:rsidRDefault="00E0490A" w:rsidP="00C66EED">
            <w:pPr>
              <w:pStyle w:val="TableText"/>
              <w:jc w:val="center"/>
            </w:pPr>
            <w:r>
              <w:rPr>
                <w:rFonts w:hint="eastAsia"/>
              </w:rPr>
              <w:t>2015-3-11</w:t>
            </w:r>
          </w:p>
        </w:tc>
        <w:tc>
          <w:tcPr>
            <w:tcW w:w="4536" w:type="dxa"/>
          </w:tcPr>
          <w:p w:rsidR="00E0490A" w:rsidRDefault="00E0490A" w:rsidP="00512CE7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NPP_PAY_REFUND</w:t>
            </w:r>
          </w:p>
          <w:p w:rsidR="00E0490A" w:rsidRPr="00AE5C19" w:rsidRDefault="00A57657" w:rsidP="007922B7">
            <w:pPr>
              <w:pStyle w:val="TableText"/>
              <w:numPr>
                <w:ilvl w:val="0"/>
                <w:numId w:val="94"/>
              </w:numPr>
              <w:rPr>
                <w:b/>
              </w:rPr>
            </w:pPr>
            <w:r w:rsidRPr="00A57657">
              <w:rPr>
                <w:rFonts w:ascii="Calibri" w:eastAsia="新細明體" w:hAnsi="Calibri" w:hint="eastAsia"/>
              </w:rPr>
              <w:t>刪除欄位：</w:t>
            </w:r>
            <w:r w:rsidRPr="00A57657">
              <w:rPr>
                <w:rFonts w:ascii="Calibri" w:eastAsia="新細明體" w:hAnsi="Calibri" w:hint="eastAsia"/>
              </w:rPr>
              <w:t>REFUND_FLAG</w:t>
            </w:r>
          </w:p>
          <w:p w:rsidR="00AE5C19" w:rsidRPr="009B2C8D" w:rsidRDefault="009B2C8D" w:rsidP="00AE5C19">
            <w:pPr>
              <w:pStyle w:val="TableText"/>
              <w:rPr>
                <w:rFonts w:eastAsia="新細明體" w:cs="Tahoma"/>
                <w:b/>
              </w:rPr>
            </w:pPr>
            <w:r w:rsidRPr="009B2C8D">
              <w:rPr>
                <w:rFonts w:eastAsia="新細明體" w:cs="Tahoma"/>
                <w:b/>
              </w:rPr>
              <w:t>NPP_CON</w:t>
            </w:r>
            <w:r w:rsidR="00AE5C19" w:rsidRPr="009B2C8D">
              <w:rPr>
                <w:rFonts w:eastAsia="新細明體" w:cs="Tahoma"/>
                <w:b/>
              </w:rPr>
              <w:t>FIG</w:t>
            </w:r>
          </w:p>
          <w:p w:rsidR="00AE5C19" w:rsidRPr="00561746" w:rsidRDefault="00AE5C19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  <w:b/>
              </w:rPr>
            </w:pPr>
            <w:r w:rsidRPr="00AE5C19">
              <w:rPr>
                <w:rFonts w:ascii="Calibri" w:eastAsia="新細明體" w:hAnsi="Calibri" w:cs="Arial"/>
              </w:rPr>
              <w:t>新增欄位：</w:t>
            </w:r>
            <w:r w:rsidRPr="00AE5C19">
              <w:rPr>
                <w:rFonts w:ascii="Calibri" w:eastAsia="新細明體" w:hAnsi="Calibri" w:cs="Arial"/>
              </w:rPr>
              <w:t>DES</w:t>
            </w:r>
          </w:p>
          <w:p w:rsidR="00561746" w:rsidRPr="009B2C8D" w:rsidRDefault="00561746" w:rsidP="00561746">
            <w:pPr>
              <w:pStyle w:val="TableText"/>
              <w:rPr>
                <w:rFonts w:eastAsia="新細明體" w:cs="Tahoma"/>
                <w:b/>
              </w:rPr>
            </w:pPr>
            <w:r>
              <w:rPr>
                <w:rFonts w:eastAsia="新細明體" w:cs="Tahoma"/>
                <w:b/>
              </w:rPr>
              <w:t>NPP_</w:t>
            </w:r>
            <w:r>
              <w:rPr>
                <w:rFonts w:eastAsia="新細明體" w:cs="Tahoma" w:hint="eastAsia"/>
                <w:b/>
              </w:rPr>
              <w:t>INV_ALLOWANCE</w:t>
            </w:r>
          </w:p>
          <w:p w:rsidR="00561746" w:rsidRDefault="00561746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</w:rPr>
            </w:pPr>
            <w:r w:rsidRPr="00561746">
              <w:rPr>
                <w:rFonts w:ascii="Calibri" w:eastAsia="新細明體" w:hAnsi="Calibri" w:hint="eastAsia"/>
              </w:rPr>
              <w:t>修改欄位：</w:t>
            </w:r>
            <w:r>
              <w:rPr>
                <w:rFonts w:ascii="Calibri" w:eastAsia="新細明體" w:hAnsi="Calibri" w:hint="eastAsia"/>
              </w:rPr>
              <w:t xml:space="preserve">EMAIL_FLAG </w:t>
            </w:r>
            <w:r w:rsidRPr="00561746">
              <w:rPr>
                <w:rFonts w:ascii="Calibri" w:eastAsia="新細明體" w:hAnsi="Calibri"/>
              </w:rPr>
              <w:sym w:font="Wingdings" w:char="F0E0"/>
            </w:r>
            <w:r>
              <w:rPr>
                <w:rFonts w:ascii="Calibri" w:eastAsia="新細明體" w:hAnsi="Calibri" w:hint="eastAsia"/>
              </w:rPr>
              <w:t xml:space="preserve"> NOTIFY_FLAG</w:t>
            </w:r>
          </w:p>
          <w:p w:rsidR="005A16F6" w:rsidRDefault="005A16F6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刪除資料表：</w:t>
            </w:r>
            <w:r>
              <w:rPr>
                <w:rFonts w:ascii="Calibri" w:eastAsia="新細明體" w:hAnsi="Calibri" w:hint="eastAsia"/>
              </w:rPr>
              <w:t>NPP_PARTNER_HIST</w:t>
            </w:r>
          </w:p>
          <w:p w:rsidR="005A16F6" w:rsidRDefault="005A16F6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刪除資料表：</w:t>
            </w:r>
            <w:r>
              <w:rPr>
                <w:rFonts w:ascii="Calibri" w:eastAsia="新細明體" w:hAnsi="Calibri" w:hint="eastAsia"/>
              </w:rPr>
              <w:t>NPP_PRODUCT_HIST</w:t>
            </w:r>
          </w:p>
          <w:p w:rsidR="001A0A8A" w:rsidRPr="00561746" w:rsidRDefault="001A0A8A" w:rsidP="007922B7">
            <w:pPr>
              <w:pStyle w:val="TableText"/>
              <w:numPr>
                <w:ilvl w:val="0"/>
                <w:numId w:val="94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新增資料表：</w:t>
            </w:r>
            <w:r w:rsidRPr="001A0A8A">
              <w:rPr>
                <w:rFonts w:ascii="Calibri" w:eastAsia="新細明體" w:hAnsi="Calibri"/>
              </w:rPr>
              <w:t>NPP_PRODUCT_AUTHORIZE_TRANSACTION</w:t>
            </w:r>
          </w:p>
        </w:tc>
        <w:tc>
          <w:tcPr>
            <w:tcW w:w="1559" w:type="dxa"/>
          </w:tcPr>
          <w:p w:rsidR="00E0490A" w:rsidRDefault="00E0490A" w:rsidP="00C66EED">
            <w:pPr>
              <w:pStyle w:val="TableText"/>
              <w:jc w:val="center"/>
            </w:pPr>
          </w:p>
        </w:tc>
      </w:tr>
      <w:tr w:rsidR="00D25628" w:rsidRPr="004F58E0" w:rsidTr="0037685E">
        <w:tc>
          <w:tcPr>
            <w:tcW w:w="936" w:type="dxa"/>
          </w:tcPr>
          <w:p w:rsidR="00D25628" w:rsidRDefault="00D25628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D25628" w:rsidRDefault="00D25628" w:rsidP="00C66EED">
            <w:pPr>
              <w:pStyle w:val="TableText"/>
              <w:jc w:val="center"/>
            </w:pPr>
            <w:r>
              <w:rPr>
                <w:rFonts w:hint="eastAsia"/>
              </w:rPr>
              <w:t>2015-3-13</w:t>
            </w:r>
          </w:p>
        </w:tc>
        <w:tc>
          <w:tcPr>
            <w:tcW w:w="4536" w:type="dxa"/>
          </w:tcPr>
          <w:p w:rsidR="00D25628" w:rsidRDefault="00D25628" w:rsidP="00512CE7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NPP_PAY_REFUND</w:t>
            </w:r>
          </w:p>
          <w:p w:rsidR="00D25628" w:rsidRPr="00DD74F0" w:rsidRDefault="00D25628" w:rsidP="007922B7">
            <w:pPr>
              <w:pStyle w:val="TableText"/>
              <w:numPr>
                <w:ilvl w:val="0"/>
                <w:numId w:val="95"/>
              </w:numPr>
              <w:rPr>
                <w:b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D25628">
              <w:rPr>
                <w:rFonts w:ascii="Calibri" w:eastAsia="新細明體" w:hAnsi="Calibri" w:hint="eastAsia"/>
              </w:rPr>
              <w:t>SETTLE_PROCESS_FLAG</w:t>
            </w:r>
          </w:p>
          <w:p w:rsidR="00DD74F0" w:rsidRDefault="008C0C6F" w:rsidP="00DD74F0">
            <w:pPr>
              <w:pStyle w:val="TableText"/>
              <w:rPr>
                <w:b/>
              </w:rPr>
            </w:pPr>
            <w:r w:rsidRPr="008C0C6F">
              <w:rPr>
                <w:b/>
              </w:rPr>
              <w:t>NPP_FR_PB_TRANSACTION_LOG_HOURLY_CACHE</w:t>
            </w:r>
          </w:p>
          <w:p w:rsidR="00150699" w:rsidRPr="00150699" w:rsidRDefault="00150699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lastRenderedPageBreak/>
              <w:t>改名為</w:t>
            </w:r>
            <w:r w:rsidRPr="00FA63E4">
              <w:rPr>
                <w:rFonts w:ascii="Calibri" w:eastAsia="新細明體" w:hAnsi="Calibri"/>
              </w:rPr>
              <w:t>NPP_FR_PB_</w:t>
            </w:r>
            <w:r>
              <w:rPr>
                <w:rFonts w:ascii="Calibri" w:eastAsia="新細明體" w:hAnsi="Calibri" w:hint="eastAsia"/>
              </w:rPr>
              <w:t>TX</w:t>
            </w:r>
            <w:r w:rsidRPr="00FA63E4">
              <w:rPr>
                <w:rFonts w:ascii="Calibri" w:eastAsia="新細明體" w:hAnsi="Calibri"/>
              </w:rPr>
              <w:t>_LOG_HOURLY_CACHE</w:t>
            </w:r>
          </w:p>
          <w:p w:rsidR="00D904DE" w:rsidRDefault="00D904DE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 w:rsidRPr="00D904DE">
              <w:rPr>
                <w:rFonts w:ascii="Calibri" w:eastAsia="新細明體" w:hAnsi="Calibri" w:hint="eastAsia"/>
              </w:rPr>
              <w:t>刪除欄位：</w:t>
            </w:r>
            <w:r w:rsidRPr="00D904DE">
              <w:rPr>
                <w:rFonts w:ascii="Calibri" w:eastAsia="新細明體" w:hAnsi="Calibri" w:hint="eastAsia"/>
              </w:rPr>
              <w:t>TX_ID</w:t>
            </w:r>
          </w:p>
          <w:p w:rsidR="008C0C6F" w:rsidRDefault="008C0C6F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新增欄位：</w:t>
            </w:r>
            <w:r>
              <w:rPr>
                <w:rFonts w:ascii="Calibri" w:eastAsia="新細明體" w:hAnsi="Calibri" w:hint="eastAsia"/>
              </w:rPr>
              <w:t>YYYYMMDD</w:t>
            </w:r>
          </w:p>
          <w:p w:rsidR="00D904DE" w:rsidRDefault="00FA63E4" w:rsidP="00DD74F0">
            <w:pPr>
              <w:pStyle w:val="TableText"/>
              <w:rPr>
                <w:b/>
              </w:rPr>
            </w:pPr>
            <w:r w:rsidRPr="00FA63E4">
              <w:rPr>
                <w:b/>
              </w:rPr>
              <w:t>NPP_FR_NONPB_TRANSACTION_LOG_IP_DAILY_CACHE</w:t>
            </w:r>
          </w:p>
          <w:p w:rsidR="00150699" w:rsidRPr="00150699" w:rsidRDefault="00150699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改名為</w:t>
            </w:r>
            <w:r w:rsidRPr="00150699">
              <w:t>NPP_FR_NONPB_T</w:t>
            </w:r>
            <w:r>
              <w:rPr>
                <w:rFonts w:hint="eastAsia"/>
              </w:rPr>
              <w:t>X</w:t>
            </w:r>
            <w:r w:rsidRPr="00150699">
              <w:t>_LOG_IP_DAILY_CACHE</w:t>
            </w:r>
          </w:p>
          <w:p w:rsidR="00FA63E4" w:rsidRDefault="00FA63E4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刪除欄位：</w:t>
            </w:r>
            <w:r>
              <w:rPr>
                <w:rFonts w:ascii="Calibri" w:eastAsia="新細明體" w:hAnsi="Calibri" w:hint="eastAsia"/>
              </w:rPr>
              <w:t>MOD</w:t>
            </w:r>
          </w:p>
          <w:p w:rsidR="00FA63E4" w:rsidRPr="00FA63E4" w:rsidRDefault="00FA63E4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新增欄位：</w:t>
            </w:r>
            <w:r>
              <w:rPr>
                <w:rFonts w:ascii="Calibri" w:eastAsia="新細明體" w:hAnsi="Calibri" w:hint="eastAsia"/>
              </w:rPr>
              <w:t>YYYYMMDD</w:t>
            </w:r>
          </w:p>
          <w:p w:rsidR="00F53FEC" w:rsidRDefault="00F53FEC" w:rsidP="00F53FEC">
            <w:pPr>
              <w:pStyle w:val="TableText"/>
              <w:rPr>
                <w:b/>
              </w:rPr>
            </w:pPr>
            <w:r w:rsidRPr="00FA63E4">
              <w:rPr>
                <w:b/>
              </w:rPr>
              <w:t>NPP_FR_NONPB_TRANSACTION_LOG_</w:t>
            </w:r>
            <w:r>
              <w:rPr>
                <w:rFonts w:hint="eastAsia"/>
                <w:b/>
              </w:rPr>
              <w:t>NO</w:t>
            </w:r>
            <w:r w:rsidRPr="00FA63E4">
              <w:rPr>
                <w:b/>
              </w:rPr>
              <w:t>_DAILY_CACHE</w:t>
            </w:r>
          </w:p>
          <w:p w:rsidR="00F53FEC" w:rsidRPr="00150699" w:rsidRDefault="00F53FEC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改名為</w:t>
            </w:r>
            <w:r w:rsidRPr="00150699">
              <w:t>NPP_FR_NONPB_T</w:t>
            </w:r>
            <w:r>
              <w:rPr>
                <w:rFonts w:hint="eastAsia"/>
              </w:rPr>
              <w:t>X</w:t>
            </w:r>
            <w:r w:rsidRPr="00150699">
              <w:t>_LOG_</w:t>
            </w:r>
            <w:r>
              <w:rPr>
                <w:rFonts w:hint="eastAsia"/>
              </w:rPr>
              <w:t>NO</w:t>
            </w:r>
            <w:r w:rsidRPr="00150699">
              <w:t>_DAILY_CACHE</w:t>
            </w:r>
          </w:p>
          <w:p w:rsidR="00F53FEC" w:rsidRDefault="00F53FEC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刪除欄位：</w:t>
            </w:r>
            <w:r>
              <w:rPr>
                <w:rFonts w:ascii="Calibri" w:eastAsia="新細明體" w:hAnsi="Calibri" w:hint="eastAsia"/>
              </w:rPr>
              <w:t>MOD</w:t>
            </w:r>
          </w:p>
          <w:p w:rsidR="00F53FEC" w:rsidRPr="00FA63E4" w:rsidRDefault="00F53FEC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新增欄位：</w:t>
            </w:r>
            <w:r>
              <w:rPr>
                <w:rFonts w:ascii="Calibri" w:eastAsia="新細明體" w:hAnsi="Calibri" w:hint="eastAsia"/>
              </w:rPr>
              <w:t>YYYYMMDD</w:t>
            </w:r>
          </w:p>
          <w:p w:rsidR="00FA63E4" w:rsidRPr="001175B2" w:rsidRDefault="001175B2" w:rsidP="00FA63E4">
            <w:pPr>
              <w:pStyle w:val="TableText"/>
              <w:rPr>
                <w:rFonts w:eastAsia="新細明體" w:cs="Tahoma"/>
                <w:b/>
              </w:rPr>
            </w:pPr>
            <w:r w:rsidRPr="001175B2">
              <w:rPr>
                <w:rFonts w:eastAsia="新細明體" w:cs="Tahoma"/>
                <w:b/>
              </w:rPr>
              <w:t>NPP_EMAIL_LIST</w:t>
            </w:r>
          </w:p>
          <w:p w:rsidR="001175B2" w:rsidRDefault="001175B2" w:rsidP="007922B7">
            <w:pPr>
              <w:pStyle w:val="TableText"/>
              <w:numPr>
                <w:ilvl w:val="0"/>
                <w:numId w:val="95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新增欄位：</w:t>
            </w:r>
            <w:r>
              <w:rPr>
                <w:rFonts w:ascii="Calibri" w:eastAsia="新細明體" w:hAnsi="Calibri" w:hint="eastAsia"/>
              </w:rPr>
              <w:t>EMAIL_JOB</w:t>
            </w:r>
          </w:p>
          <w:p w:rsidR="00F53FEC" w:rsidRPr="00FA63E4" w:rsidRDefault="00F53FEC" w:rsidP="00FA63E4">
            <w:pPr>
              <w:pStyle w:val="TableText"/>
              <w:rPr>
                <w:rFonts w:ascii="Calibri" w:eastAsia="新細明體" w:hAnsi="Calibri"/>
              </w:rPr>
            </w:pPr>
          </w:p>
          <w:p w:rsidR="00836B2D" w:rsidRPr="00035134" w:rsidRDefault="00836B2D" w:rsidP="007922B7">
            <w:pPr>
              <w:pStyle w:val="TableText"/>
              <w:numPr>
                <w:ilvl w:val="0"/>
                <w:numId w:val="95"/>
              </w:numPr>
              <w:rPr>
                <w:b/>
              </w:rPr>
            </w:pPr>
            <w:r>
              <w:rPr>
                <w:rFonts w:ascii="Calibri" w:eastAsia="新細明體" w:hAnsi="Calibri" w:hint="eastAsia"/>
              </w:rPr>
              <w:t>新增資料表：</w:t>
            </w:r>
            <w:r>
              <w:rPr>
                <w:rFonts w:ascii="Calibri" w:eastAsia="新細明體" w:hAnsi="Calibri" w:hint="eastAsia"/>
              </w:rPr>
              <w:t>NPP_PARTNER_SERVER_IP</w:t>
            </w:r>
          </w:p>
          <w:p w:rsidR="00035134" w:rsidRPr="00FA63E4" w:rsidRDefault="00035134" w:rsidP="007922B7">
            <w:pPr>
              <w:pStyle w:val="TableText"/>
              <w:numPr>
                <w:ilvl w:val="0"/>
                <w:numId w:val="95"/>
              </w:numPr>
            </w:pPr>
            <w:r w:rsidRPr="00FA63E4">
              <w:rPr>
                <w:rFonts w:ascii="Calibri" w:eastAsia="新細明體" w:hAnsi="Calibri" w:hint="eastAsia"/>
              </w:rPr>
              <w:t>新增資料表：</w:t>
            </w:r>
            <w:r w:rsidRPr="00FA63E4">
              <w:rPr>
                <w:rFonts w:ascii="Calibri" w:eastAsia="新細明體" w:hAnsi="Calibri" w:hint="eastAsia"/>
              </w:rPr>
              <w:t>NPP_BIN_LIST</w:t>
            </w:r>
          </w:p>
          <w:p w:rsidR="00FA63E4" w:rsidRPr="00FA63E4" w:rsidRDefault="00FA63E4" w:rsidP="007922B7">
            <w:pPr>
              <w:pStyle w:val="TableText"/>
              <w:numPr>
                <w:ilvl w:val="0"/>
                <w:numId w:val="95"/>
              </w:numPr>
            </w:pPr>
            <w:r>
              <w:rPr>
                <w:rFonts w:ascii="Calibri" w:eastAsia="新細明體" w:hAnsi="Calibri" w:hint="eastAsia"/>
              </w:rPr>
              <w:t>新增資料表：</w:t>
            </w:r>
            <w:r w:rsidR="00150699" w:rsidRPr="00FA63E4">
              <w:rPr>
                <w:rFonts w:ascii="Calibri" w:eastAsia="新細明體" w:hAnsi="Calibri"/>
              </w:rPr>
              <w:t>NPP_FR_PB_</w:t>
            </w:r>
            <w:r w:rsidR="00150699">
              <w:rPr>
                <w:rFonts w:ascii="Calibri" w:eastAsia="新細明體" w:hAnsi="Calibri" w:hint="eastAsia"/>
              </w:rPr>
              <w:t>TX</w:t>
            </w:r>
            <w:r w:rsidR="00150699" w:rsidRPr="00FA63E4">
              <w:rPr>
                <w:rFonts w:ascii="Calibri" w:eastAsia="新細明體" w:hAnsi="Calibri"/>
              </w:rPr>
              <w:t>_LOG_HOURLY_CACHE</w:t>
            </w:r>
            <w:r w:rsidRPr="00150699">
              <w:rPr>
                <w:rFonts w:ascii="Calibri" w:eastAsia="新細明體" w:hAnsi="Calibri"/>
                <w:color w:val="0070C0"/>
              </w:rPr>
              <w:t>_HIST</w:t>
            </w:r>
          </w:p>
          <w:p w:rsidR="00FA63E4" w:rsidRPr="00150699" w:rsidRDefault="00FA63E4" w:rsidP="007922B7">
            <w:pPr>
              <w:pStyle w:val="TableText"/>
              <w:numPr>
                <w:ilvl w:val="0"/>
                <w:numId w:val="95"/>
              </w:numPr>
            </w:pPr>
            <w:r>
              <w:rPr>
                <w:rFonts w:ascii="Calibri" w:eastAsia="新細明體" w:hAnsi="Calibri" w:hint="eastAsia"/>
              </w:rPr>
              <w:t>新增資料表：</w:t>
            </w:r>
            <w:r w:rsidRPr="00FA63E4">
              <w:rPr>
                <w:rFonts w:ascii="Calibri" w:eastAsia="新細明體" w:hAnsi="Calibri"/>
              </w:rPr>
              <w:t>NPP_FR_NONPB_T</w:t>
            </w:r>
            <w:r w:rsidR="00150699">
              <w:rPr>
                <w:rFonts w:ascii="Calibri" w:eastAsia="新細明體" w:hAnsi="Calibri" w:hint="eastAsia"/>
              </w:rPr>
              <w:t>X</w:t>
            </w:r>
            <w:r w:rsidRPr="00FA63E4">
              <w:rPr>
                <w:rFonts w:ascii="Calibri" w:eastAsia="新細明體" w:hAnsi="Calibri"/>
              </w:rPr>
              <w:t>_LOG_IP_DAILY_CACHE</w:t>
            </w:r>
            <w:r w:rsidRPr="00150699">
              <w:rPr>
                <w:rFonts w:ascii="Calibri" w:eastAsia="新細明體" w:hAnsi="Calibri" w:hint="eastAsia"/>
                <w:color w:val="0070C0"/>
              </w:rPr>
              <w:t>_HIST</w:t>
            </w:r>
          </w:p>
          <w:p w:rsidR="00150699" w:rsidRPr="00035134" w:rsidRDefault="004D3AED" w:rsidP="007922B7">
            <w:pPr>
              <w:pStyle w:val="TableText"/>
              <w:numPr>
                <w:ilvl w:val="0"/>
                <w:numId w:val="95"/>
              </w:numPr>
            </w:pPr>
            <w:r>
              <w:rPr>
                <w:rFonts w:ascii="Calibri" w:eastAsia="新細明體" w:hAnsi="Calibri" w:hint="eastAsia"/>
              </w:rPr>
              <w:t>新增資料表：</w:t>
            </w:r>
            <w:r w:rsidRPr="00FA63E4">
              <w:rPr>
                <w:rFonts w:ascii="Calibri" w:eastAsia="新細明體" w:hAnsi="Calibri"/>
              </w:rPr>
              <w:t>NPP_FR_NONPB_T</w:t>
            </w:r>
            <w:r>
              <w:rPr>
                <w:rFonts w:ascii="Calibri" w:eastAsia="新細明體" w:hAnsi="Calibri" w:hint="eastAsia"/>
              </w:rPr>
              <w:t>X</w:t>
            </w:r>
            <w:r w:rsidRPr="00FA63E4">
              <w:rPr>
                <w:rFonts w:ascii="Calibri" w:eastAsia="新細明體" w:hAnsi="Calibri"/>
              </w:rPr>
              <w:t>_LOG_</w:t>
            </w:r>
            <w:r>
              <w:rPr>
                <w:rFonts w:ascii="Calibri" w:eastAsia="新細明體" w:hAnsi="Calibri" w:hint="eastAsia"/>
              </w:rPr>
              <w:t>NO</w:t>
            </w:r>
            <w:r w:rsidRPr="00FA63E4">
              <w:rPr>
                <w:rFonts w:ascii="Calibri" w:eastAsia="新細明體" w:hAnsi="Calibri"/>
              </w:rPr>
              <w:t>_DAILY_CACHE</w:t>
            </w:r>
            <w:r w:rsidRPr="00150699">
              <w:rPr>
                <w:rFonts w:ascii="Calibri" w:eastAsia="新細明體" w:hAnsi="Calibri" w:hint="eastAsia"/>
                <w:color w:val="0070C0"/>
              </w:rPr>
              <w:t>_HIST</w:t>
            </w:r>
          </w:p>
        </w:tc>
        <w:tc>
          <w:tcPr>
            <w:tcW w:w="1559" w:type="dxa"/>
          </w:tcPr>
          <w:p w:rsidR="00D25628" w:rsidRDefault="00D25628" w:rsidP="00C66EED">
            <w:pPr>
              <w:pStyle w:val="TableText"/>
              <w:jc w:val="center"/>
            </w:pPr>
          </w:p>
        </w:tc>
      </w:tr>
      <w:tr w:rsidR="00C41CCF" w:rsidRPr="004F58E0" w:rsidTr="0037685E">
        <w:tc>
          <w:tcPr>
            <w:tcW w:w="936" w:type="dxa"/>
          </w:tcPr>
          <w:p w:rsidR="00C41CCF" w:rsidRDefault="00C41CCF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C41CCF" w:rsidRDefault="00C41CCF" w:rsidP="00C41CCF">
            <w:pPr>
              <w:pStyle w:val="TableText"/>
              <w:jc w:val="center"/>
            </w:pPr>
            <w:r>
              <w:rPr>
                <w:rFonts w:hint="eastAsia"/>
              </w:rPr>
              <w:t>2015-03-16</w:t>
            </w:r>
          </w:p>
        </w:tc>
        <w:tc>
          <w:tcPr>
            <w:tcW w:w="4536" w:type="dxa"/>
          </w:tcPr>
          <w:p w:rsidR="00C41CCF" w:rsidRDefault="00C41CCF" w:rsidP="00C41C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NPP_PAY_TRANS</w:t>
            </w:r>
          </w:p>
          <w:p w:rsidR="00C41CCF" w:rsidRPr="00C41CCF" w:rsidRDefault="00C41CCF" w:rsidP="00C41CCF">
            <w:pPr>
              <w:pStyle w:val="TableText"/>
              <w:numPr>
                <w:ilvl w:val="0"/>
                <w:numId w:val="99"/>
              </w:numPr>
              <w:rPr>
                <w:b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D25628"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 w:hint="eastAsia"/>
              </w:rPr>
              <w:t>UB_STATUS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INV_CARRIER_TYPE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INV_MEMBER_UID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PUSHBACK_URL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PUSHBACK_STATUS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CAMPAIGN_ID</w:t>
            </w:r>
          </w:p>
          <w:p w:rsidR="00C41CCF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新增欄位：</w:t>
            </w:r>
            <w:r w:rsidRPr="00856E48">
              <w:rPr>
                <w:rFonts w:ascii="Calibri" w:eastAsia="新細明體" w:hAnsi="Calibri"/>
              </w:rPr>
              <w:t>TX_AMT</w:t>
            </w:r>
          </w:p>
          <w:p w:rsidR="00856E48" w:rsidRPr="00856E48" w:rsidRDefault="00856E48" w:rsidP="00856E48">
            <w:pPr>
              <w:pStyle w:val="TableText"/>
              <w:numPr>
                <w:ilvl w:val="0"/>
                <w:numId w:val="99"/>
              </w:numPr>
              <w:rPr>
                <w:rFonts w:ascii="Calibri" w:eastAsia="新細明體" w:hAnsi="Calibri"/>
              </w:rPr>
            </w:pPr>
            <w:r w:rsidRPr="00856E48">
              <w:rPr>
                <w:rFonts w:ascii="Calibri" w:eastAsia="新細明體" w:hAnsi="Calibri" w:hint="eastAsia"/>
              </w:rPr>
              <w:t>異動欄位</w:t>
            </w:r>
            <w:r w:rsidRPr="00856E48">
              <w:rPr>
                <w:rFonts w:ascii="Calibri" w:eastAsia="新細明體" w:hAnsi="Calibri" w:hint="eastAsia"/>
              </w:rPr>
              <w:t>:</w:t>
            </w:r>
            <w:r>
              <w:rPr>
                <w:rFonts w:ascii="Calibri" w:eastAsia="新細明體" w:hAnsi="Calibri" w:hint="eastAsia"/>
              </w:rPr>
              <w:t xml:space="preserve"> </w:t>
            </w:r>
            <w:r w:rsidRPr="00856E48">
              <w:rPr>
                <w:rFonts w:ascii="Calibri" w:eastAsia="新細明體" w:hAnsi="Calibri"/>
              </w:rPr>
              <w:t>CHG_TYPE</w:t>
            </w:r>
            <w:r>
              <w:rPr>
                <w:rFonts w:ascii="Calibri" w:eastAsia="新細明體" w:hAnsi="Calibri" w:hint="eastAsia"/>
              </w:rPr>
              <w:t>改回</w:t>
            </w:r>
            <w:r w:rsidRPr="00856E48">
              <w:rPr>
                <w:rFonts w:ascii="Calibri" w:eastAsia="新細明體" w:hAnsi="Calibri"/>
              </w:rPr>
              <w:t>BILL_SERTYPE</w:t>
            </w:r>
          </w:p>
          <w:p w:rsidR="00C41CCF" w:rsidRDefault="00BA32C8" w:rsidP="00512CE7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NPP_PAY_TRANS_INFO</w:t>
            </w:r>
          </w:p>
          <w:p w:rsidR="00BA32C8" w:rsidRPr="00BA32C8" w:rsidRDefault="00BA32C8" w:rsidP="00BA32C8">
            <w:pPr>
              <w:pStyle w:val="TableText"/>
              <w:numPr>
                <w:ilvl w:val="0"/>
                <w:numId w:val="100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BA32C8">
              <w:rPr>
                <w:rFonts w:ascii="Calibri" w:eastAsia="新細明體" w:hAnsi="Calibri"/>
              </w:rPr>
              <w:t>FIN_SRC_TX_ID</w:t>
            </w:r>
          </w:p>
          <w:p w:rsidR="00BA32C8" w:rsidRPr="00BA32C8" w:rsidRDefault="00BA32C8" w:rsidP="00BA32C8">
            <w:pPr>
              <w:pStyle w:val="TableText"/>
              <w:numPr>
                <w:ilvl w:val="0"/>
                <w:numId w:val="100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lastRenderedPageBreak/>
              <w:t>新增欄位：</w:t>
            </w:r>
            <w:r w:rsidRPr="00BA32C8">
              <w:rPr>
                <w:rFonts w:ascii="Calibri" w:eastAsia="新細明體" w:hAnsi="Calibri"/>
              </w:rPr>
              <w:t>DEDUCT_TS</w:t>
            </w:r>
          </w:p>
          <w:p w:rsidR="00BA32C8" w:rsidRPr="00BA32C8" w:rsidRDefault="00BA32C8" w:rsidP="00BA32C8">
            <w:pPr>
              <w:pStyle w:val="TableText"/>
              <w:numPr>
                <w:ilvl w:val="0"/>
                <w:numId w:val="100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BA32C8">
              <w:rPr>
                <w:rFonts w:ascii="Calibri" w:eastAsia="新細明體" w:hAnsi="Calibri"/>
              </w:rPr>
              <w:t>NPG_TX_TS</w:t>
            </w:r>
          </w:p>
          <w:p w:rsidR="00BA32C8" w:rsidRPr="00BA32C8" w:rsidRDefault="00BA32C8" w:rsidP="00BA32C8">
            <w:pPr>
              <w:pStyle w:val="TableText"/>
              <w:numPr>
                <w:ilvl w:val="0"/>
                <w:numId w:val="100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BA32C8">
              <w:rPr>
                <w:rFonts w:ascii="Calibri" w:eastAsia="新細明體" w:hAnsi="Calibri"/>
              </w:rPr>
              <w:t>PAY_AMT</w:t>
            </w:r>
          </w:p>
          <w:p w:rsidR="00BA32C8" w:rsidRPr="00042505" w:rsidRDefault="00BA32C8" w:rsidP="00BA32C8">
            <w:pPr>
              <w:pStyle w:val="TableText"/>
              <w:numPr>
                <w:ilvl w:val="0"/>
                <w:numId w:val="100"/>
              </w:numPr>
              <w:rPr>
                <w:b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BA32C8">
              <w:rPr>
                <w:rFonts w:ascii="Calibri" w:eastAsia="新細明體" w:hAnsi="Calibri"/>
              </w:rPr>
              <w:t>PAY_DT</w:t>
            </w:r>
          </w:p>
          <w:p w:rsidR="00042505" w:rsidRDefault="00042505" w:rsidP="00042505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NPP_PAY_</w:t>
            </w:r>
            <w:r w:rsidR="006E39C0">
              <w:rPr>
                <w:rFonts w:hint="eastAsia"/>
                <w:b/>
              </w:rPr>
              <w:t>REFUND</w:t>
            </w:r>
          </w:p>
          <w:p w:rsidR="00042505" w:rsidRPr="00C53A18" w:rsidRDefault="00C53A18" w:rsidP="00042505">
            <w:pPr>
              <w:pStyle w:val="TableText"/>
              <w:numPr>
                <w:ilvl w:val="0"/>
                <w:numId w:val="101"/>
              </w:numPr>
              <w:rPr>
                <w:b/>
              </w:rPr>
            </w:pPr>
            <w:r>
              <w:rPr>
                <w:rFonts w:ascii="Calibri" w:eastAsia="新細明體" w:hAnsi="Calibri" w:hint="eastAsia"/>
              </w:rPr>
              <w:t>刪除</w:t>
            </w:r>
            <w:r w:rsidR="00042505" w:rsidRPr="00D25628">
              <w:rPr>
                <w:rFonts w:ascii="Calibri" w:eastAsia="新細明體" w:hAnsi="Calibri" w:hint="eastAsia"/>
              </w:rPr>
              <w:t>欄位：</w:t>
            </w:r>
            <w:r w:rsidRPr="00C53A18">
              <w:rPr>
                <w:rFonts w:ascii="Calibri" w:eastAsia="新細明體" w:hAnsi="Calibri"/>
              </w:rPr>
              <w:t>IT_TYPE</w:t>
            </w:r>
          </w:p>
          <w:p w:rsidR="00C53A18" w:rsidRP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C53A18">
              <w:rPr>
                <w:rFonts w:ascii="Calibri" w:eastAsia="新細明體" w:hAnsi="Calibri"/>
              </w:rPr>
              <w:t>RETRY_FLAG</w:t>
            </w:r>
          </w:p>
          <w:p w:rsidR="00C53A18" w:rsidRP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C53A18">
              <w:rPr>
                <w:rFonts w:ascii="Calibri" w:eastAsia="新細明體" w:hAnsi="Calibri"/>
              </w:rPr>
              <w:t>CREATE_TS</w:t>
            </w:r>
          </w:p>
          <w:p w:rsidR="00C53A18" w:rsidRP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C53A18">
              <w:rPr>
                <w:rFonts w:ascii="Calibri" w:eastAsia="新細明體" w:hAnsi="Calibri"/>
              </w:rPr>
              <w:t>NPG_TX_TS</w:t>
            </w:r>
          </w:p>
          <w:p w:rsid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 w:rsidRPr="00D25628">
              <w:rPr>
                <w:rFonts w:ascii="Calibri" w:eastAsia="新細明體" w:hAnsi="Calibri" w:hint="eastAsia"/>
              </w:rPr>
              <w:t>新增欄位：</w:t>
            </w:r>
            <w:r w:rsidRPr="00C53A18">
              <w:rPr>
                <w:rFonts w:ascii="Calibri" w:eastAsia="新細明體" w:hAnsi="Calibri"/>
              </w:rPr>
              <w:t>RECON_STATUS</w:t>
            </w:r>
          </w:p>
          <w:p w:rsid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異動欄位</w:t>
            </w:r>
            <w:r w:rsidRPr="00D25628">
              <w:rPr>
                <w:rFonts w:ascii="Calibri" w:eastAsia="新細明體" w:hAnsi="Calibri" w:hint="eastAsia"/>
              </w:rPr>
              <w:t>：</w:t>
            </w:r>
            <w:r w:rsidRPr="00C53A18">
              <w:rPr>
                <w:rFonts w:ascii="Calibri" w:eastAsia="新細明體" w:hAnsi="Calibri"/>
              </w:rPr>
              <w:t>CHG_TYPE =&gt; BILL_SERTYPE</w:t>
            </w:r>
          </w:p>
          <w:p w:rsid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異動欄位</w:t>
            </w:r>
            <w:r w:rsidRPr="00D25628">
              <w:rPr>
                <w:rFonts w:ascii="Calibri" w:eastAsia="新細明體" w:hAnsi="Calibri" w:hint="eastAsia"/>
              </w:rPr>
              <w:t>：</w:t>
            </w:r>
            <w:r w:rsidRPr="00C53A18">
              <w:rPr>
                <w:rFonts w:ascii="Calibri" w:eastAsia="新細明體" w:hAnsi="Calibri"/>
              </w:rPr>
              <w:t>NPG_TXID=&gt;NPG_TX_ID</w:t>
            </w:r>
          </w:p>
          <w:p w:rsidR="00C53A18" w:rsidRPr="00C53A18" w:rsidRDefault="00C53A18" w:rsidP="00C53A18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異動欄位</w:t>
            </w:r>
            <w:r w:rsidRPr="00D25628">
              <w:rPr>
                <w:rFonts w:ascii="Calibri" w:eastAsia="新細明體" w:hAnsi="Calibri" w:hint="eastAsia"/>
              </w:rPr>
              <w:t>：</w:t>
            </w:r>
            <w:r w:rsidRPr="00C53A18">
              <w:rPr>
                <w:rFonts w:ascii="Calibri" w:eastAsia="新細明體" w:hAnsi="Calibri"/>
              </w:rPr>
              <w:t>RETURN_CODE nullable</w:t>
            </w:r>
          </w:p>
          <w:p w:rsidR="006E39C0" w:rsidRPr="00C53A18" w:rsidRDefault="00C53A18" w:rsidP="00042505">
            <w:pPr>
              <w:pStyle w:val="TableText"/>
              <w:numPr>
                <w:ilvl w:val="0"/>
                <w:numId w:val="101"/>
              </w:num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異動欄位</w:t>
            </w:r>
            <w:r w:rsidRPr="00D25628">
              <w:rPr>
                <w:rFonts w:ascii="Calibri" w:eastAsia="新細明體" w:hAnsi="Calibri" w:hint="eastAsia"/>
              </w:rPr>
              <w:t>：</w:t>
            </w:r>
            <w:r w:rsidRPr="00C53A18">
              <w:rPr>
                <w:rFonts w:ascii="Calibri" w:eastAsia="新細明體" w:hAnsi="Calibri"/>
              </w:rPr>
              <w:t>RETURN_MSG nullable</w:t>
            </w:r>
          </w:p>
        </w:tc>
        <w:tc>
          <w:tcPr>
            <w:tcW w:w="1559" w:type="dxa"/>
          </w:tcPr>
          <w:p w:rsidR="00C41CCF" w:rsidRDefault="00C41CCF" w:rsidP="00C66EED">
            <w:pPr>
              <w:pStyle w:val="TableText"/>
              <w:jc w:val="center"/>
            </w:pPr>
            <w:r>
              <w:rPr>
                <w:rFonts w:hint="eastAsia"/>
              </w:rPr>
              <w:lastRenderedPageBreak/>
              <w:t>Ada</w:t>
            </w:r>
          </w:p>
        </w:tc>
      </w:tr>
      <w:tr w:rsidR="003E049F" w:rsidRPr="004F58E0" w:rsidTr="0037685E">
        <w:tc>
          <w:tcPr>
            <w:tcW w:w="936" w:type="dxa"/>
          </w:tcPr>
          <w:p w:rsidR="003E049F" w:rsidRDefault="003E049F" w:rsidP="00C66EED">
            <w:pPr>
              <w:pStyle w:val="TableText"/>
              <w:jc w:val="center"/>
            </w:pPr>
          </w:p>
        </w:tc>
        <w:tc>
          <w:tcPr>
            <w:tcW w:w="1616" w:type="dxa"/>
          </w:tcPr>
          <w:p w:rsidR="003E049F" w:rsidRDefault="003E049F" w:rsidP="00C41CCF">
            <w:pPr>
              <w:pStyle w:val="TableText"/>
              <w:jc w:val="center"/>
              <w:rPr>
                <w:rFonts w:hint="eastAsia"/>
              </w:rPr>
            </w:pPr>
            <w:r>
              <w:t>2015-03-17</w:t>
            </w:r>
          </w:p>
        </w:tc>
        <w:tc>
          <w:tcPr>
            <w:tcW w:w="4536" w:type="dxa"/>
          </w:tcPr>
          <w:p w:rsidR="003E049F" w:rsidRDefault="003E049F" w:rsidP="00C41CCF">
            <w:pPr>
              <w:pStyle w:val="TableText"/>
              <w:rPr>
                <w:rFonts w:hint="eastAsia"/>
                <w:b/>
              </w:rPr>
            </w:pPr>
            <w:r>
              <w:rPr>
                <w:b/>
              </w:rPr>
              <w:t>TEST</w:t>
            </w:r>
            <w:bookmarkStart w:id="3" w:name="_GoBack"/>
            <w:bookmarkEnd w:id="3"/>
          </w:p>
        </w:tc>
        <w:tc>
          <w:tcPr>
            <w:tcW w:w="1559" w:type="dxa"/>
          </w:tcPr>
          <w:p w:rsidR="003E049F" w:rsidRDefault="003E049F" w:rsidP="00C66EED">
            <w:pPr>
              <w:pStyle w:val="TableText"/>
              <w:jc w:val="center"/>
              <w:rPr>
                <w:rFonts w:hint="eastAsia"/>
              </w:rPr>
            </w:pPr>
          </w:p>
        </w:tc>
      </w:tr>
    </w:tbl>
    <w:p w:rsidR="00C031BB" w:rsidRPr="00AD3AF6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 w:rsidP="00C031BB">
      <w:pPr>
        <w:spacing w:before="120"/>
      </w:pPr>
    </w:p>
    <w:p w:rsidR="00C031BB" w:rsidRDefault="00C031BB">
      <w:pPr>
        <w:widowControl/>
      </w:pPr>
      <w:r>
        <w:br w:type="page"/>
      </w:r>
    </w:p>
    <w:p w:rsidR="00C031BB" w:rsidRDefault="00C031BB" w:rsidP="00C031BB">
      <w:pPr>
        <w:spacing w:before="120"/>
      </w:pPr>
    </w:p>
    <w:p w:rsidR="00A13968" w:rsidRDefault="00193AB3" w:rsidP="00CA19BD">
      <w:pPr>
        <w:pStyle w:val="11"/>
        <w:tabs>
          <w:tab w:val="right" w:leader="dot" w:pos="10456"/>
        </w:tabs>
        <w:spacing w:before="180"/>
        <w:rPr>
          <w:rFonts w:ascii="Calibri" w:hAnsi="Calibri"/>
          <w:b w:val="0"/>
          <w:bCs w:val="0"/>
          <w:caps w:val="0"/>
          <w:noProof/>
          <w:sz w:val="24"/>
          <w:szCs w:val="22"/>
        </w:rPr>
      </w:pPr>
      <w:r>
        <w:rPr>
          <w:b w:val="0"/>
          <w:bCs w:val="0"/>
          <w:caps w:val="0"/>
        </w:rPr>
        <w:fldChar w:fldCharType="begin"/>
      </w:r>
      <w:r w:rsidR="00C031BB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1619773" w:history="1">
        <w:r w:rsidR="00A13968" w:rsidRPr="004349E4">
          <w:rPr>
            <w:rStyle w:val="af"/>
            <w:noProof/>
          </w:rPr>
          <w:t>Document History</w:t>
        </w:r>
        <w:r w:rsidR="00A139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11"/>
        <w:tabs>
          <w:tab w:val="right" w:leader="dot" w:pos="10456"/>
        </w:tabs>
        <w:spacing w:before="180"/>
        <w:rPr>
          <w:rFonts w:ascii="Calibri" w:hAnsi="Calibri"/>
          <w:b w:val="0"/>
          <w:bCs w:val="0"/>
          <w:caps w:val="0"/>
          <w:noProof/>
          <w:sz w:val="24"/>
          <w:szCs w:val="22"/>
        </w:rPr>
      </w:pPr>
      <w:hyperlink w:anchor="_Toc411619774" w:history="1">
        <w:r w:rsidR="00A13968" w:rsidRPr="004349E4">
          <w:rPr>
            <w:rStyle w:val="af"/>
            <w:noProof/>
          </w:rPr>
          <w:t>Revision History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_Toc411619774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11"/>
        <w:tabs>
          <w:tab w:val="left" w:pos="1440"/>
          <w:tab w:val="right" w:leader="dot" w:pos="10456"/>
        </w:tabs>
        <w:spacing w:before="180"/>
        <w:rPr>
          <w:rFonts w:ascii="Calibri" w:hAnsi="Calibri"/>
          <w:b w:val="0"/>
          <w:bCs w:val="0"/>
          <w:caps w:val="0"/>
          <w:noProof/>
          <w:sz w:val="24"/>
          <w:szCs w:val="22"/>
        </w:rPr>
      </w:pPr>
      <w:hyperlink w:anchor="_Toc411619775" w:history="1">
        <w:r w:rsidR="00A13968" w:rsidRPr="004349E4">
          <w:rPr>
            <w:rStyle w:val="af"/>
            <w:noProof/>
          </w:rPr>
          <w:t>1</w:t>
        </w:r>
        <w:r w:rsidR="00A13968">
          <w:rPr>
            <w:rFonts w:ascii="Calibri" w:hAnsi="Calibri"/>
            <w:b w:val="0"/>
            <w:bCs w:val="0"/>
            <w: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Credit Limit Configuration Framework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_Toc411619775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4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76" w:history="1">
        <w:r w:rsidR="00A13968" w:rsidRPr="004349E4">
          <w:rPr>
            <w:rStyle w:val="af"/>
            <w:noProof/>
          </w:rPr>
          <w:t>1.1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Credit Card &amp; SVC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_Toc411619776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5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77" w:history="1">
        <w:r w:rsidR="00A13968" w:rsidRPr="004349E4">
          <w:rPr>
            <w:rStyle w:val="af"/>
            <w:noProof/>
          </w:rPr>
          <w:t>1.2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Phone Bill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_Toc411619777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5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11"/>
        <w:tabs>
          <w:tab w:val="left" w:pos="1440"/>
          <w:tab w:val="right" w:leader="dot" w:pos="10456"/>
        </w:tabs>
        <w:spacing w:before="180"/>
        <w:rPr>
          <w:rFonts w:ascii="Calibri" w:hAnsi="Calibri"/>
          <w:b w:val="0"/>
          <w:bCs w:val="0"/>
          <w:caps w:val="0"/>
          <w:noProof/>
          <w:sz w:val="24"/>
          <w:szCs w:val="22"/>
        </w:rPr>
      </w:pPr>
      <w:hyperlink w:anchor="_Toc411619778" w:history="1">
        <w:r w:rsidR="00A13968" w:rsidRPr="004349E4">
          <w:rPr>
            <w:rStyle w:val="af"/>
            <w:noProof/>
          </w:rPr>
          <w:t>2</w:t>
        </w:r>
        <w:r w:rsidR="00A13968">
          <w:rPr>
            <w:rFonts w:ascii="Calibri" w:hAnsi="Calibri"/>
            <w:b w:val="0"/>
            <w:bCs w:val="0"/>
            <w: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Database Schema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_Toc411619778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6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79" w:history="1">
        <w:r w:rsidR="00A13968" w:rsidRPr="004349E4">
          <w:rPr>
            <w:rStyle w:val="af"/>
            <w:noProof/>
          </w:rPr>
          <w:t>2.1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_Toc411619779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6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0" w:history="1">
        <w:r w:rsidR="00A13968" w:rsidRPr="004349E4">
          <w:rPr>
            <w:rStyle w:val="af"/>
            <w:noProof/>
          </w:rPr>
          <w:t>2.2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NPP_CL_PROMO_LIVE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_Toc411619780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7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1" w:history="1">
        <w:r w:rsidR="00A13968" w:rsidRPr="004349E4">
          <w:rPr>
            <w:rStyle w:val="af"/>
            <w:noProof/>
          </w:rPr>
          <w:t>2.3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NPP_CL_PROMO_USER_LIST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_Toc411619781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8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2" w:history="1">
        <w:r w:rsidR="00A13968" w:rsidRPr="004349E4">
          <w:rPr>
            <w:rStyle w:val="af"/>
            <w:noProof/>
          </w:rPr>
          <w:t>2.4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NPP_CL_PROMO_SMS_SEND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_Toc411619782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8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3" w:history="1">
        <w:r w:rsidR="00A13968" w:rsidRPr="004349E4">
          <w:rPr>
            <w:rStyle w:val="af"/>
            <w:noProof/>
          </w:rPr>
          <w:t>2.5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NPP_CL_PROMO_SMS_SEND_HIST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_Toc411619783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9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4" w:history="1">
        <w:r w:rsidR="00A13968" w:rsidRPr="004349E4">
          <w:rPr>
            <w:rStyle w:val="af"/>
            <w:noProof/>
          </w:rPr>
          <w:t>2.6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NPP_CL_PROMO_USER_LIVE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_Toc411619784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10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5" w:history="1">
        <w:r w:rsidR="00A13968" w:rsidRPr="004349E4">
          <w:rPr>
            <w:rStyle w:val="af"/>
            <w:noProof/>
          </w:rPr>
          <w:t>2.7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NPP_CL_POCKET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_Toc411619785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10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6" w:history="1">
        <w:r w:rsidR="00A13968" w:rsidRPr="004349E4">
          <w:rPr>
            <w:rStyle w:val="af"/>
            <w:noProof/>
          </w:rPr>
          <w:t>2.8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NPP_CL_GRADE_NAME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_Toc411619786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11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7" w:history="1">
        <w:r w:rsidR="00A13968" w:rsidRPr="004349E4">
          <w:rPr>
            <w:rStyle w:val="af"/>
            <w:noProof/>
          </w:rPr>
          <w:t>2.9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NPP_CL_PB_CREDIT_POLICY_GRADE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_Toc411619787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11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8" w:history="1">
        <w:r w:rsidR="00A13968" w:rsidRPr="004349E4">
          <w:rPr>
            <w:rStyle w:val="af"/>
            <w:noProof/>
          </w:rPr>
          <w:t>2.10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NPP_CL_PB_CREDIT_POLICY_GRADE_LIVE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_Toc411619788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12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89" w:history="1">
        <w:r w:rsidR="00A13968" w:rsidRPr="004349E4">
          <w:rPr>
            <w:rStyle w:val="af"/>
            <w:noProof/>
          </w:rPr>
          <w:t>2.11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NPP_CL_CSR_ADJUSTMENT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_Toc411619789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12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0" w:history="1">
        <w:r w:rsidR="00A13968" w:rsidRPr="004349E4">
          <w:rPr>
            <w:rStyle w:val="af"/>
            <w:noProof/>
          </w:rPr>
          <w:t>2.12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NPP_CL_CSR_ADJUSTMENT_LIVE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_Toc411619790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13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1" w:history="1">
        <w:r w:rsidR="00A13968" w:rsidRPr="004349E4">
          <w:rPr>
            <w:rStyle w:val="af"/>
            <w:noProof/>
          </w:rPr>
          <w:t>2.13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NPP_CL_CSR_POCKET_SETTING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_Toc411619791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13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2" w:history="1">
        <w:r w:rsidR="00A13968" w:rsidRPr="004349E4">
          <w:rPr>
            <w:rStyle w:val="af"/>
            <w:noProof/>
          </w:rPr>
          <w:t>2.14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NPP_CL_CSR_POCKET_SETTING_LIVE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_Toc411619792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14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3" w:history="1">
        <w:r w:rsidR="00A13968" w:rsidRPr="004349E4">
          <w:rPr>
            <w:rStyle w:val="af"/>
            <w:noProof/>
          </w:rPr>
          <w:t>2.15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NPP_CL_CSR_PARTNER_SETTING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_Toc411619793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14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4" w:history="1">
        <w:r w:rsidR="00A13968" w:rsidRPr="004349E4">
          <w:rPr>
            <w:rStyle w:val="af"/>
            <w:noProof/>
          </w:rPr>
          <w:t>2.16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NPP_CL_CSR_PARTNER_SETTING_LIVE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_Toc411619794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15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5" w:history="1">
        <w:r w:rsidR="00A13968" w:rsidRPr="004349E4">
          <w:rPr>
            <w:rStyle w:val="af"/>
            <w:noProof/>
          </w:rPr>
          <w:t>2.17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NPP_CL_CSR_POCKET_SETTING_USER_LIST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_Toc411619795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15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6" w:history="1">
        <w:r w:rsidR="00A13968" w:rsidRPr="004349E4">
          <w:rPr>
            <w:rStyle w:val="af"/>
            <w:noProof/>
          </w:rPr>
          <w:t>2.18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NPP_CL_PB_USER_POCKET_GRADE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_Toc411619796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15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7" w:history="1">
        <w:r w:rsidR="00A13968" w:rsidRPr="004349E4">
          <w:rPr>
            <w:rStyle w:val="af"/>
            <w:noProof/>
          </w:rPr>
          <w:t>2.19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NPP_CL_PB_USER_POCKET_GRADE_LIVE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_Toc411619797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16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8" w:history="1">
        <w:r w:rsidR="00A13968" w:rsidRPr="004349E4">
          <w:rPr>
            <w:rStyle w:val="af"/>
            <w:noProof/>
          </w:rPr>
          <w:t>2.20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NPP_CL_PB_CREDIT_POLICY_GROUP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_Toc411619798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16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799" w:history="1">
        <w:r w:rsidR="00A13968" w:rsidRPr="004349E4">
          <w:rPr>
            <w:rStyle w:val="af"/>
            <w:noProof/>
          </w:rPr>
          <w:t>2.21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NPP_CL_PB_CREDIT_POLICY_SCORE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_Toc411619799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16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0" w:history="1">
        <w:r w:rsidR="00A13968" w:rsidRPr="004349E4">
          <w:rPr>
            <w:rStyle w:val="af"/>
            <w:noProof/>
          </w:rPr>
          <w:t>2.22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 xml:space="preserve">NPP_CL_PB_CONSUME_CACHE </w:t>
        </w:r>
        <w:r w:rsidR="00A13968" w:rsidRPr="004349E4">
          <w:rPr>
            <w:rStyle w:val="af"/>
            <w:rFonts w:hint="eastAsia"/>
            <w:noProof/>
          </w:rPr>
          <w:t>累積消費金額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_Toc411619800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17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1" w:history="1">
        <w:r w:rsidR="00A13968" w:rsidRPr="004349E4">
          <w:rPr>
            <w:rStyle w:val="af"/>
            <w:noProof/>
          </w:rPr>
          <w:t>2.23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 xml:space="preserve">NPP_CL_NONPB_CONSUME _CACHE </w:t>
        </w:r>
        <w:r w:rsidR="00A13968" w:rsidRPr="004349E4">
          <w:rPr>
            <w:rStyle w:val="af"/>
            <w:rFonts w:hint="eastAsia"/>
            <w:noProof/>
          </w:rPr>
          <w:t>累積消費金額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_Toc411619801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18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2" w:history="1">
        <w:r w:rsidR="00A13968" w:rsidRPr="004349E4">
          <w:rPr>
            <w:rStyle w:val="af"/>
            <w:noProof/>
          </w:rPr>
          <w:t>2.24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 xml:space="preserve">NPP_CL_PB_CONSUME_HIST </w:t>
        </w:r>
        <w:r w:rsidR="00A13968" w:rsidRPr="004349E4">
          <w:rPr>
            <w:rStyle w:val="af"/>
            <w:rFonts w:hint="eastAsia"/>
            <w:noProof/>
          </w:rPr>
          <w:t>歷史年月累積消費金額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_Toc411619802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18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3" w:history="1">
        <w:r w:rsidR="00A13968" w:rsidRPr="004349E4">
          <w:rPr>
            <w:rStyle w:val="af"/>
            <w:noProof/>
          </w:rPr>
          <w:t>2.25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 xml:space="preserve">NPP_CL_NONPB_CONSUME _HIST </w:t>
        </w:r>
        <w:r w:rsidR="00A13968" w:rsidRPr="004349E4">
          <w:rPr>
            <w:rStyle w:val="af"/>
            <w:rFonts w:hint="eastAsia"/>
            <w:noProof/>
          </w:rPr>
          <w:t>歷史年月累積消費金額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_Toc411619803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18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4" w:history="1">
        <w:r w:rsidR="00A13968" w:rsidRPr="004349E4">
          <w:rPr>
            <w:rStyle w:val="af"/>
            <w:noProof/>
          </w:rPr>
          <w:t>2.26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NPP_CL_PB_CONSUME_BY_MSISDN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_Toc411619804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19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5" w:history="1">
        <w:r w:rsidR="00A13968" w:rsidRPr="004349E4">
          <w:rPr>
            <w:rStyle w:val="af"/>
            <w:noProof/>
          </w:rPr>
          <w:t>2.27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NPP_CL_PB_CONSUME_BY_MSISDN_HIST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_Toc411619805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19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6" w:history="1">
        <w:r w:rsidR="00A13968" w:rsidRPr="004349E4">
          <w:rPr>
            <w:rStyle w:val="af"/>
            <w:noProof/>
          </w:rPr>
          <w:t>2.28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NPP_CL_DW_UPLOAD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_Toc411619806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20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7" w:history="1">
        <w:r w:rsidR="00A13968" w:rsidRPr="004349E4">
          <w:rPr>
            <w:rStyle w:val="af"/>
            <w:noProof/>
          </w:rPr>
          <w:t>2.29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NPP_PLATFORM_LIMIT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_Toc411619807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21</w:t>
        </w:r>
        <w:r w:rsidR="00193AB3">
          <w:rPr>
            <w:noProof/>
            <w:webHidden/>
          </w:rPr>
          <w:fldChar w:fldCharType="end"/>
        </w:r>
      </w:hyperlink>
    </w:p>
    <w:p w:rsidR="00A13968" w:rsidRDefault="00057318" w:rsidP="00CA19BD">
      <w:pPr>
        <w:pStyle w:val="21"/>
        <w:tabs>
          <w:tab w:val="left" w:pos="1440"/>
          <w:tab w:val="right" w:leader="dot" w:pos="10456"/>
        </w:tabs>
        <w:spacing w:before="180"/>
        <w:rPr>
          <w:rFonts w:ascii="Calibri" w:hAnsi="Calibri"/>
          <w:smallCaps w:val="0"/>
          <w:noProof/>
          <w:sz w:val="24"/>
          <w:szCs w:val="22"/>
        </w:rPr>
      </w:pPr>
      <w:hyperlink w:anchor="_Toc411619808" w:history="1">
        <w:r w:rsidR="00A13968" w:rsidRPr="004349E4">
          <w:rPr>
            <w:rStyle w:val="af"/>
            <w:noProof/>
          </w:rPr>
          <w:t>2.30</w:t>
        </w:r>
        <w:r w:rsidR="00A13968">
          <w:rPr>
            <w:rFonts w:ascii="Calibri" w:hAnsi="Calibri"/>
            <w:smallCaps w:val="0"/>
            <w:noProof/>
            <w:sz w:val="24"/>
            <w:szCs w:val="22"/>
          </w:rPr>
          <w:tab/>
        </w:r>
        <w:r w:rsidR="00A13968" w:rsidRPr="004349E4">
          <w:rPr>
            <w:rStyle w:val="af"/>
            <w:noProof/>
          </w:rPr>
          <w:t>NPP_PLATFORM_LIMIT_LIVE</w:t>
        </w:r>
        <w:r w:rsidR="00A13968">
          <w:rPr>
            <w:noProof/>
            <w:webHidden/>
          </w:rPr>
          <w:tab/>
        </w:r>
        <w:r w:rsidR="00193AB3">
          <w:rPr>
            <w:noProof/>
            <w:webHidden/>
          </w:rPr>
          <w:fldChar w:fldCharType="begin"/>
        </w:r>
        <w:r w:rsidR="00A13968">
          <w:rPr>
            <w:noProof/>
            <w:webHidden/>
          </w:rPr>
          <w:instrText xml:space="preserve"> PAGEREF _Toc411619808 \h </w:instrText>
        </w:r>
        <w:r w:rsidR="00193AB3">
          <w:rPr>
            <w:noProof/>
            <w:webHidden/>
          </w:rPr>
        </w:r>
        <w:r w:rsidR="00193AB3">
          <w:rPr>
            <w:noProof/>
            <w:webHidden/>
          </w:rPr>
          <w:fldChar w:fldCharType="separate"/>
        </w:r>
        <w:r w:rsidR="00A13968">
          <w:rPr>
            <w:noProof/>
            <w:webHidden/>
          </w:rPr>
          <w:t>21</w:t>
        </w:r>
        <w:r w:rsidR="00193AB3">
          <w:rPr>
            <w:noProof/>
            <w:webHidden/>
          </w:rPr>
          <w:fldChar w:fldCharType="end"/>
        </w:r>
      </w:hyperlink>
    </w:p>
    <w:p w:rsidR="00C66EED" w:rsidRDefault="00193AB3" w:rsidP="00C66EED">
      <w:pPr>
        <w:rPr>
          <w:highlight w:val="lightGray"/>
        </w:rPr>
      </w:pPr>
      <w:r>
        <w:fldChar w:fldCharType="end"/>
      </w:r>
    </w:p>
    <w:p w:rsidR="0061617D" w:rsidRDefault="0061617D" w:rsidP="0061617D">
      <w:pPr>
        <w:pStyle w:val="Style1"/>
      </w:pPr>
      <w:bookmarkStart w:id="4" w:name="_Toc411619778"/>
      <w:r>
        <w:rPr>
          <w:rFonts w:eastAsia="新細明體" w:hint="eastAsia"/>
        </w:rPr>
        <w:t>Entity</w:t>
      </w:r>
    </w:p>
    <w:p w:rsidR="0061617D" w:rsidRPr="0016095F" w:rsidRDefault="0061617D" w:rsidP="0061617D">
      <w:pPr>
        <w:pStyle w:val="Style2"/>
      </w:pPr>
      <w:bookmarkStart w:id="5" w:name="_Toc411275728"/>
      <w:bookmarkEnd w:id="4"/>
      <w:r w:rsidRPr="00E3720B">
        <w:t>NPP_PARTNER</w:t>
      </w:r>
      <w:bookmarkEnd w:id="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134"/>
        <w:gridCol w:w="1418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</w:t>
            </w:r>
            <w:r w:rsidRPr="004F58E0">
              <w:rPr>
                <w:rFonts w:hint="eastAsia"/>
              </w:rPr>
              <w:t>PARTNER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C2C8F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EC2C8F">
              <w:rPr>
                <w:rFonts w:ascii="Arial" w:eastAsia="細明體" w:hAnsi="Arial" w:cs="Arial"/>
                <w:color w:val="000000"/>
              </w:rPr>
              <w:t xml:space="preserve">Partner 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夥伴帳戶類型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細明體"/>
                <w:szCs w:val="24"/>
              </w:rPr>
            </w:pPr>
            <w:r w:rsidRPr="00EC2C8F">
              <w:rPr>
                <w:rFonts w:ascii="細明體" w:eastAsia="細明體" w:hAnsi="細明體" w:cs="細明體" w:hint="eastAsia"/>
                <w:szCs w:val="24"/>
              </w:rPr>
              <w:t>1:</w:t>
            </w:r>
            <w:r>
              <w:rPr>
                <w:rFonts w:ascii="細明體" w:eastAsia="細明體" w:hAnsi="細明體" w:cs="細明體" w:hint="eastAsia"/>
                <w:szCs w:val="24"/>
              </w:rPr>
              <w:t>遠傳內部帳戶</w:t>
            </w:r>
          </w:p>
          <w:p w:rsidR="0061617D" w:rsidRDefault="0061617D" w:rsidP="00113654">
            <w:pPr>
              <w:rPr>
                <w:rFonts w:ascii="細明體" w:eastAsia="細明體" w:hAnsi="細明體" w:cs="細明體"/>
                <w:szCs w:val="24"/>
              </w:rPr>
            </w:pPr>
            <w:r w:rsidRPr="00EC2C8F">
              <w:rPr>
                <w:rFonts w:ascii="細明體" w:eastAsia="細明體" w:hAnsi="細明體" w:cs="細明體" w:hint="eastAsia"/>
                <w:szCs w:val="24"/>
              </w:rPr>
              <w:t>2:</w:t>
            </w:r>
            <w:r>
              <w:rPr>
                <w:rFonts w:ascii="細明體" w:eastAsia="細明體" w:hAnsi="細明體" w:cs="細明體" w:hint="eastAsia"/>
                <w:szCs w:val="24"/>
              </w:rPr>
              <w:t>國內公司戶</w:t>
            </w:r>
          </w:p>
          <w:p w:rsidR="0061617D" w:rsidRDefault="0061617D" w:rsidP="00113654">
            <w:pPr>
              <w:rPr>
                <w:rFonts w:ascii="細明體" w:eastAsia="細明體" w:hAnsi="細明體" w:cs="細明體"/>
                <w:szCs w:val="24"/>
              </w:rPr>
            </w:pPr>
            <w:r w:rsidRPr="00EC2C8F">
              <w:rPr>
                <w:rFonts w:ascii="細明體" w:eastAsia="細明體" w:hAnsi="細明體" w:cs="細明體" w:hint="eastAsia"/>
                <w:szCs w:val="24"/>
              </w:rPr>
              <w:t>3:</w:t>
            </w:r>
            <w:r>
              <w:rPr>
                <w:rFonts w:ascii="細明體" w:eastAsia="細明體" w:hAnsi="細明體" w:cs="細明體" w:hint="eastAsia"/>
                <w:szCs w:val="24"/>
              </w:rPr>
              <w:t>國內個人戶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EC2C8F">
              <w:rPr>
                <w:rFonts w:ascii="細明體" w:eastAsia="細明體" w:hAnsi="細明體" w:cs="細明體" w:hint="eastAsia"/>
                <w:szCs w:val="24"/>
              </w:rPr>
              <w:t>4:國外公司、個人戶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夥伴狀態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  <w:szCs w:val="16"/>
              </w:rPr>
              <w:t>1:</w:t>
            </w:r>
            <w:r w:rsidRPr="004F58E0">
              <w:rPr>
                <w:rFonts w:hint="eastAsia"/>
                <w:szCs w:val="16"/>
              </w:rPr>
              <w:t>申請中，</w:t>
            </w:r>
            <w:r w:rsidRPr="004F58E0">
              <w:rPr>
                <w:rFonts w:hint="eastAsia"/>
                <w:szCs w:val="16"/>
              </w:rPr>
              <w:t>2:</w:t>
            </w:r>
            <w:r w:rsidRPr="004F58E0">
              <w:rPr>
                <w:rFonts w:hint="eastAsia"/>
                <w:szCs w:val="16"/>
              </w:rPr>
              <w:t>已註冊，</w:t>
            </w:r>
            <w:r w:rsidRPr="004F58E0">
              <w:rPr>
                <w:rFonts w:hint="eastAsia"/>
                <w:szCs w:val="16"/>
              </w:rPr>
              <w:t>3:</w:t>
            </w:r>
            <w:r w:rsidRPr="004F58E0">
              <w:rPr>
                <w:rFonts w:hint="eastAsia"/>
                <w:szCs w:val="16"/>
              </w:rPr>
              <w:t>已驗證，</w:t>
            </w:r>
            <w:r w:rsidRPr="004F58E0">
              <w:rPr>
                <w:rFonts w:hint="eastAsia"/>
                <w:szCs w:val="16"/>
              </w:rPr>
              <w:t>4:</w:t>
            </w:r>
            <w:r w:rsidRPr="004F58E0">
              <w:rPr>
                <w:rFonts w:hint="eastAsia"/>
                <w:szCs w:val="16"/>
              </w:rPr>
              <w:t>基本資料審核中，</w:t>
            </w:r>
            <w:r w:rsidRPr="004F58E0">
              <w:rPr>
                <w:rFonts w:hint="eastAsia"/>
                <w:szCs w:val="16"/>
              </w:rPr>
              <w:t>5:</w:t>
            </w:r>
            <w:r w:rsidRPr="004F58E0">
              <w:rPr>
                <w:rFonts w:hint="eastAsia"/>
                <w:szCs w:val="16"/>
              </w:rPr>
              <w:t>基本資料審核通過，</w:t>
            </w:r>
            <w:r w:rsidRPr="004F58E0">
              <w:rPr>
                <w:rFonts w:hint="eastAsia"/>
                <w:szCs w:val="16"/>
              </w:rPr>
              <w:t>6:</w:t>
            </w:r>
            <w:r w:rsidRPr="004F58E0">
              <w:rPr>
                <w:rFonts w:hint="eastAsia"/>
                <w:szCs w:val="16"/>
              </w:rPr>
              <w:t>基本資料審核退件，</w:t>
            </w:r>
            <w:r w:rsidRPr="004F58E0">
              <w:rPr>
                <w:rFonts w:hint="eastAsia"/>
                <w:szCs w:val="16"/>
              </w:rPr>
              <w:t>7:</w:t>
            </w:r>
            <w:r w:rsidRPr="004F58E0">
              <w:rPr>
                <w:rFonts w:hint="eastAsia"/>
                <w:szCs w:val="16"/>
              </w:rPr>
              <w:t>拆帳資料審核中，</w:t>
            </w:r>
            <w:r w:rsidRPr="004F58E0">
              <w:rPr>
                <w:rFonts w:hint="eastAsia"/>
                <w:szCs w:val="16"/>
              </w:rPr>
              <w:t>8:</w:t>
            </w:r>
            <w:r w:rsidRPr="004F58E0">
              <w:rPr>
                <w:rFonts w:hint="eastAsia"/>
                <w:szCs w:val="16"/>
              </w:rPr>
              <w:t>拆帳資料審核通過，</w:t>
            </w:r>
            <w:r w:rsidRPr="004F58E0">
              <w:rPr>
                <w:rFonts w:hint="eastAsia"/>
                <w:szCs w:val="16"/>
              </w:rPr>
              <w:t>9:</w:t>
            </w:r>
            <w:r w:rsidRPr="004F58E0">
              <w:rPr>
                <w:rFonts w:hint="eastAsia"/>
                <w:szCs w:val="16"/>
              </w:rPr>
              <w:t>拆帳資料審核退件</w:t>
            </w:r>
            <w:r w:rsidRPr="004F58E0">
              <w:rPr>
                <w:rFonts w:hint="eastAsia"/>
                <w:szCs w:val="16"/>
              </w:rPr>
              <w:t>10:</w:t>
            </w:r>
            <w:r w:rsidRPr="004F58E0">
              <w:rPr>
                <w:rFonts w:hint="eastAsia"/>
                <w:szCs w:val="16"/>
              </w:rPr>
              <w:t>帳號終止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C2C8F" w:rsidRDefault="0061617D" w:rsidP="00113654">
            <w:pPr>
              <w:rPr>
                <w:rFonts w:ascii="Arial" w:eastAsia="細明體" w:hAnsi="Arial" w:cs="Arial"/>
                <w:color w:val="000000"/>
                <w:szCs w:val="24"/>
              </w:rPr>
            </w:pPr>
            <w:r w:rsidRPr="00EC2C8F">
              <w:rPr>
                <w:rFonts w:ascii="Arial" w:eastAsia="細明體" w:hAnsi="Arial" w:cs="Arial"/>
                <w:color w:val="000000"/>
              </w:rPr>
              <w:t>夥伴</w:t>
            </w:r>
            <w:r w:rsidRPr="00EC2C8F">
              <w:rPr>
                <w:rFonts w:ascii="Arial" w:eastAsia="細明體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  <w:szCs w:val="16"/>
              </w:rPr>
              <w:t>統一編號、</w:t>
            </w:r>
            <w:r w:rsidRPr="004F58E0">
              <w:rPr>
                <w:rFonts w:hint="eastAsia"/>
                <w:szCs w:val="16"/>
              </w:rPr>
              <w:t xml:space="preserve">ROCID or </w:t>
            </w:r>
            <w:r w:rsidRPr="004F58E0">
              <w:rPr>
                <w:rFonts w:hint="eastAsia"/>
                <w:szCs w:val="16"/>
              </w:rPr>
              <w:t>護照號碼等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CHI_NAME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夥伴中文名稱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ENG_NAME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>
              <w:rPr>
                <w:rFonts w:ascii="細明體" w:eastAsia="細明體" w:hAnsi="細明體" w:cs="新細明體" w:hint="eastAsia"/>
                <w:color w:val="000000"/>
                <w:szCs w:val="24"/>
              </w:rPr>
              <w:t>夥伴英文名稱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COMP_OWNER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公司負責人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COMP_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公司地址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電子郵件信箱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FAX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傳真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行動電話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MCP_CHI_NAME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主要聯絡人（</w:t>
            </w:r>
            <w:r w:rsidRPr="004F58E0">
              <w:rPr>
                <w:rFonts w:ascii="Arial" w:hAnsi="Arial" w:cs="Arial"/>
                <w:color w:val="000000"/>
              </w:rPr>
              <w:t>main contact person</w:t>
            </w:r>
            <w:r>
              <w:rPr>
                <w:rFonts w:ascii="細明體" w:eastAsia="細明體" w:hAnsi="細明體" w:cs="Arial" w:hint="eastAsia"/>
                <w:color w:val="000000"/>
              </w:rPr>
              <w:t>）中文姓名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VARHCAR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MCP_ENG_NAME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主要聯絡人（</w:t>
            </w:r>
            <w:r w:rsidRPr="004F58E0">
              <w:rPr>
                <w:rFonts w:ascii="Arial" w:hAnsi="Arial" w:cs="Arial"/>
                <w:color w:val="000000"/>
              </w:rPr>
              <w:t>main contact person</w:t>
            </w:r>
            <w:r>
              <w:rPr>
                <w:rFonts w:ascii="細明體" w:eastAsia="細明體" w:hAnsi="細明體" w:cs="Arial" w:hint="eastAsia"/>
                <w:color w:val="000000"/>
              </w:rPr>
              <w:t>）英文姓名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MCP_PHONE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主要聯絡人電話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E3720B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MCP_EMAIL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主要聯絡人電子信箱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6" w:name="_Toc411275730"/>
      <w:r w:rsidRPr="00E3720B">
        <w:t>NPP_PARTNER_SETTLE_INFO</w:t>
      </w:r>
      <w:bookmarkEnd w:id="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NPP_PARTNER_SETTLE_INFO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b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b/>
                <w:sz w:val="20"/>
                <w:szCs w:val="20"/>
              </w:rPr>
              <w:t>PARTNER_ID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 w:cs="Arial"/>
                <w:szCs w:val="24"/>
              </w:rPr>
            </w:pPr>
            <w:r w:rsidRPr="004F58E0">
              <w:rPr>
                <w:rFonts w:eastAsia="標楷體" w:cs="Arial"/>
                <w:szCs w:val="24"/>
              </w:rPr>
              <w:t>Partner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szCs w:val="24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MULTI_FLAG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是否為階層式拆帳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0:</w:t>
            </w:r>
            <w:r w:rsidRPr="004F58E0">
              <w:rPr>
                <w:rFonts w:hint="eastAsia"/>
                <w:szCs w:val="24"/>
              </w:rPr>
              <w:t>否，</w:t>
            </w:r>
            <w:r w:rsidRPr="004F58E0">
              <w:rPr>
                <w:rFonts w:hint="eastAsia"/>
                <w:szCs w:val="24"/>
              </w:rPr>
              <w:t>1:</w:t>
            </w:r>
            <w:r w:rsidRPr="004F58E0">
              <w:rPr>
                <w:rFonts w:hint="eastAsia"/>
                <w:szCs w:val="24"/>
              </w:rPr>
              <w:t>是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MULTI_ACCU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階層式拆帳累計方式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1: </w:t>
            </w:r>
            <w:r w:rsidRPr="004F58E0">
              <w:rPr>
                <w:rFonts w:hint="eastAsia"/>
                <w:szCs w:val="24"/>
              </w:rPr>
              <w:t>依使用次數累計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2: </w:t>
            </w:r>
            <w:r w:rsidRPr="004F58E0">
              <w:rPr>
                <w:rFonts w:hint="eastAsia"/>
                <w:szCs w:val="24"/>
              </w:rPr>
              <w:t>依使用金額累計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MULTI_SETTLE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階層式拆帳拆帳方式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1: </w:t>
            </w:r>
            <w:r w:rsidRPr="004F58E0">
              <w:rPr>
                <w:rFonts w:hint="eastAsia"/>
                <w:szCs w:val="24"/>
              </w:rPr>
              <w:t>按比例拆帳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2: </w:t>
            </w:r>
            <w:r w:rsidRPr="004F58E0">
              <w:rPr>
                <w:rFonts w:hint="eastAsia"/>
                <w:szCs w:val="24"/>
              </w:rPr>
              <w:t>單筆固定金額拆帳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SETTLE_CYC_TYPE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拆帳週期類型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D00861" w:rsidRDefault="0061617D" w:rsidP="00113654">
            <w:pPr>
              <w:rPr>
                <w:rFonts w:ascii="Arial" w:hAnsi="Arial" w:cs="Arial"/>
                <w:szCs w:val="24"/>
              </w:rPr>
            </w:pPr>
            <w:r w:rsidRPr="00D00861">
              <w:rPr>
                <w:rFonts w:ascii="Arial" w:hAnsi="Arial" w:cs="Arial"/>
                <w:szCs w:val="24"/>
              </w:rPr>
              <w:t xml:space="preserve">M: </w:t>
            </w:r>
            <w:r w:rsidRPr="00D00861">
              <w:rPr>
                <w:rFonts w:ascii="Arial" w:hAnsi="Arial" w:cs="Arial"/>
                <w:szCs w:val="24"/>
              </w:rPr>
              <w:t>月結</w:t>
            </w:r>
          </w:p>
          <w:p w:rsidR="0061617D" w:rsidRPr="00D00861" w:rsidRDefault="0061617D" w:rsidP="00113654">
            <w:pPr>
              <w:rPr>
                <w:rFonts w:ascii="Arial" w:eastAsia="細明體" w:hAnsi="Arial" w:cs="Arial"/>
                <w:szCs w:val="24"/>
              </w:rPr>
            </w:pPr>
            <w:r w:rsidRPr="00D00861">
              <w:rPr>
                <w:rFonts w:ascii="Arial" w:hAnsi="Arial" w:cs="Arial"/>
                <w:szCs w:val="24"/>
              </w:rPr>
              <w:t xml:space="preserve">H: </w:t>
            </w:r>
            <w:r w:rsidRPr="00D00861">
              <w:rPr>
                <w:rFonts w:ascii="Arial" w:eastAsia="細明體" w:hAnsi="Arial" w:cs="Arial"/>
                <w:szCs w:val="24"/>
              </w:rPr>
              <w:t>半月結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D00861">
              <w:rPr>
                <w:rFonts w:ascii="Arial" w:hAnsi="Arial" w:cs="Arial"/>
                <w:szCs w:val="24"/>
              </w:rPr>
              <w:t xml:space="preserve">W: </w:t>
            </w:r>
            <w:r w:rsidRPr="00D00861">
              <w:rPr>
                <w:rFonts w:ascii="Arial" w:eastAsia="細明體" w:hAnsi="Arial" w:cs="Arial"/>
                <w:szCs w:val="24"/>
              </w:rPr>
              <w:t>週結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SETTLE_CYC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拆帳週期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RECEIVABLE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電信帳單拆帳方式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1: </w:t>
            </w:r>
            <w:r w:rsidRPr="004F58E0">
              <w:rPr>
                <w:rFonts w:hint="eastAsia"/>
                <w:szCs w:val="24"/>
              </w:rPr>
              <w:t>應收應拆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 xml:space="preserve">2: </w:t>
            </w:r>
            <w:r w:rsidRPr="004F58E0">
              <w:rPr>
                <w:rFonts w:hint="eastAsia"/>
                <w:szCs w:val="24"/>
              </w:rPr>
              <w:t>實收實拆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REG_FORM_NO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CREATE_USER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CREATE_TS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LAST_MOD_USER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rFonts w:hint="eastAsia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LAST_MOD_TS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cs="Arial"/>
                <w:szCs w:val="24"/>
              </w:rPr>
            </w:pPr>
            <w:r w:rsidRPr="004F58E0">
              <w:rPr>
                <w:rFonts w:cs="Arial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7" w:name="_Toc411275731"/>
      <w:r w:rsidRPr="00E3720B">
        <w:t>NPP_PARTNER_SETTLE_TIER</w:t>
      </w:r>
      <w:bookmarkEnd w:id="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NPP_PARTNER_SETTLE_TIER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b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b/>
                <w:sz w:val="20"/>
                <w:szCs w:val="20"/>
              </w:rPr>
              <w:t>SETTLE_TIER_ID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Settlement Tier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szCs w:val="24"/>
              </w:rPr>
              <w:t>Primary Key</w:t>
            </w:r>
          </w:p>
          <w:p w:rsidR="0061617D" w:rsidRPr="004F58E0" w:rsidRDefault="0061617D" w:rsidP="00113654">
            <w:pPr>
              <w:rPr>
                <w:szCs w:val="24"/>
              </w:rPr>
            </w:pPr>
            <w:r w:rsidRPr="004F58E0">
              <w:rPr>
                <w:szCs w:val="24"/>
              </w:rPr>
              <w:t>Auto-increment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PARTNER_ID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Partner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sz w:val="20"/>
                <w:szCs w:val="20"/>
              </w:rPr>
              <w:t>TIER_ORDER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 w:hint="eastAsia"/>
                <w:szCs w:val="24"/>
              </w:rPr>
              <w:t>拆帳層級第</w:t>
            </w:r>
            <w:r w:rsidRPr="004F58E0">
              <w:rPr>
                <w:szCs w:val="24"/>
              </w:rPr>
              <w:t>N</w:t>
            </w:r>
            <w:r w:rsidRPr="004F58E0">
              <w:rPr>
                <w:rFonts w:ascii="新細明體" w:hAnsi="新細明體" w:hint="eastAsia"/>
                <w:szCs w:val="24"/>
              </w:rPr>
              <w:t>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TIER_LOW_LMT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拆帳層級下限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TIER_UP_LMT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拆帳層級上限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SETTLE_RATE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拆帳比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(6,2)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SETTLE_AMT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拆帳金額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REG_FORM_NO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ascii="新細明體" w:hAnsi="新細明體"/>
                <w:szCs w:val="24"/>
              </w:rPr>
            </w:pPr>
            <w:r w:rsidRPr="004F58E0">
              <w:rPr>
                <w:rFonts w:ascii="新細明體" w:hAnsi="新細明體"/>
                <w:szCs w:val="24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CREATE_USER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CREATE_TS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LAST_MOD_USER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  <w:r w:rsidRPr="004F58E0">
              <w:rPr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3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2D1272" w:rsidRDefault="0061617D" w:rsidP="00113654">
            <w:pPr>
              <w:spacing w:before="40" w:after="120"/>
              <w:rPr>
                <w:rFonts w:ascii="Arial" w:eastAsia="標楷體" w:hAnsi="Arial" w:cs="Arial"/>
                <w:sz w:val="20"/>
                <w:szCs w:val="20"/>
              </w:rPr>
            </w:pPr>
            <w:r w:rsidRPr="002D1272">
              <w:rPr>
                <w:rFonts w:ascii="Arial" w:eastAsia="標楷體" w:hAnsi="Arial" w:cs="Arial"/>
                <w:sz w:val="20"/>
                <w:szCs w:val="20"/>
              </w:rPr>
              <w:t>LAST_MOD_TS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40" w:after="120"/>
              <w:jc w:val="center"/>
              <w:rPr>
                <w:rFonts w:eastAsia="標楷體"/>
                <w:szCs w:val="24"/>
              </w:rPr>
            </w:pPr>
            <w:r w:rsidRPr="004F58E0">
              <w:rPr>
                <w:rFonts w:eastAsia="標楷體"/>
                <w:szCs w:val="24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24"/>
              </w:rPr>
            </w:pPr>
          </w:p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8" w:name="_Toc411275732"/>
      <w:r w:rsidRPr="00E3720B">
        <w:t>NPP_PARTNER_BANK_</w:t>
      </w:r>
      <w:r>
        <w:rPr>
          <w:rFonts w:hint="eastAsia"/>
        </w:rPr>
        <w:t>ACCOUNT</w:t>
      </w:r>
      <w:bookmarkEnd w:id="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NPP_PARTNER_BANK_INFO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Partner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CONTACT_NAME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帳務聯絡人姓名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CONTACT_TEL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帳務聯絡人電話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CONTACT_EMAIL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帳務聯絡人電子郵件信箱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銀行名稱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BRANCH_NAME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分行名稱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銀行代碼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BRANCH_NO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分行代碼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BANK_ACC_NO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銀行帳號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BANK_ACC_NAME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帳戶名稱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IS_DOMESTIC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匯款銀行別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本國銀行，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2: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外國銀行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CURRENCY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使用幣別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新台幣，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2: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美金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銀行備註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ID_DOC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身分證明文件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REG_FORM_NO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pStyle w:val="a3"/>
              <w:numPr>
                <w:ilvl w:val="0"/>
                <w:numId w:val="70"/>
              </w:numPr>
              <w:ind w:leftChars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F58E0">
              <w:rPr>
                <w:rFonts w:ascii="Arial" w:hAnsi="Arial" w:cs="Arial" w:hint="eastAsi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1617D" w:rsidRDefault="0061617D" w:rsidP="0061617D"/>
    <w:p w:rsidR="002B021F" w:rsidRPr="0016095F" w:rsidRDefault="002B021F" w:rsidP="002B021F">
      <w:pPr>
        <w:pStyle w:val="Style2"/>
      </w:pPr>
      <w:r w:rsidRPr="00E3720B">
        <w:lastRenderedPageBreak/>
        <w:t>NPP_PARTNER</w:t>
      </w:r>
      <w:r w:rsidRPr="002B021F">
        <w:t>_SERVER_IP</w:t>
      </w:r>
    </w:p>
    <w:tbl>
      <w:tblPr>
        <w:tblW w:w="10530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79"/>
        <w:gridCol w:w="1692"/>
        <w:gridCol w:w="1843"/>
        <w:gridCol w:w="992"/>
        <w:gridCol w:w="142"/>
        <w:gridCol w:w="709"/>
        <w:gridCol w:w="850"/>
        <w:gridCol w:w="1418"/>
        <w:gridCol w:w="1132"/>
        <w:gridCol w:w="852"/>
      </w:tblGrid>
      <w:tr w:rsidR="002B021F" w:rsidRPr="004F58E0" w:rsidTr="002B021F">
        <w:tc>
          <w:tcPr>
            <w:tcW w:w="900" w:type="dxa"/>
            <w:gridSpan w:val="2"/>
            <w:shd w:val="clear" w:color="auto" w:fill="000000"/>
          </w:tcPr>
          <w:p w:rsidR="002B021F" w:rsidRPr="004F58E0" w:rsidRDefault="002B021F" w:rsidP="002E7988"/>
        </w:tc>
        <w:tc>
          <w:tcPr>
            <w:tcW w:w="8778" w:type="dxa"/>
            <w:gridSpan w:val="8"/>
            <w:shd w:val="clear" w:color="auto" w:fill="000000"/>
          </w:tcPr>
          <w:p w:rsidR="002B021F" w:rsidRPr="004F58E0" w:rsidRDefault="002B021F" w:rsidP="002E7988">
            <w:r w:rsidRPr="004F58E0">
              <w:t>NPP_</w:t>
            </w:r>
            <w:r w:rsidR="00DD74F0" w:rsidRPr="004F58E0">
              <w:t>PARTNER_SERVER_IP</w:t>
            </w:r>
          </w:p>
        </w:tc>
        <w:tc>
          <w:tcPr>
            <w:tcW w:w="852" w:type="dxa"/>
            <w:shd w:val="clear" w:color="auto" w:fill="000000"/>
          </w:tcPr>
          <w:p w:rsidR="002B021F" w:rsidRPr="004F58E0" w:rsidRDefault="002B021F" w:rsidP="002E7988"/>
        </w:tc>
      </w:tr>
      <w:tr w:rsidR="002B021F" w:rsidRPr="004F58E0" w:rsidTr="002B021F">
        <w:trPr>
          <w:trHeight w:val="387"/>
        </w:trPr>
        <w:tc>
          <w:tcPr>
            <w:tcW w:w="72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No.</w:t>
            </w:r>
          </w:p>
        </w:tc>
        <w:tc>
          <w:tcPr>
            <w:tcW w:w="1871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Type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B021F" w:rsidRPr="004F58E0" w:rsidRDefault="002B021F" w:rsidP="002E7988">
            <w:r w:rsidRPr="004F58E0">
              <w:t>Remark</w:t>
            </w: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SERVERIP_ID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SERVERIP_ID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Auto-increment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取號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: SDP_PARTNER_SERVER_IP_SEQ</w:t>
            </w: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Partner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SERVER_IP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IP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IP_TYPE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IP</w:t>
            </w:r>
            <w:r w:rsidRPr="004F58E0">
              <w:rPr>
                <w:rFonts w:ascii="Arial" w:hAnsi="Arial" w:cs="Arial" w:hint="eastAsia"/>
                <w:color w:val="000000"/>
                <w:szCs w:val="24"/>
              </w:rPr>
              <w:t>類別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roduction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2: S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taging</w:t>
            </w: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IP_IN_USE_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啟用日期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IP_EXP_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停用日期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IP_STATUS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IP</w:t>
            </w:r>
            <w:r w:rsidRPr="004F58E0">
              <w:rPr>
                <w:rFonts w:ascii="Arial" w:hAnsi="Arial" w:cs="Arial" w:hint="eastAsia"/>
                <w:color w:val="000000"/>
                <w:szCs w:val="24"/>
              </w:rPr>
              <w:t>狀態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0: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停用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啟用</w:t>
            </w:r>
          </w:p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刪除</w:t>
            </w: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IP_NOTE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 w:hint="eastAsia"/>
                <w:color w:val="000000"/>
                <w:szCs w:val="24"/>
              </w:rPr>
              <w:t>IP</w:t>
            </w:r>
            <w:r w:rsidRPr="004F58E0">
              <w:rPr>
                <w:rFonts w:ascii="Arial" w:hAnsi="Arial" w:cs="Arial" w:hint="eastAsia"/>
                <w:color w:val="000000"/>
                <w:szCs w:val="24"/>
              </w:rPr>
              <w:t>備註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Standard Who Column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sz w:val="16"/>
                <w:szCs w:val="16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Standard Who Column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sz w:val="16"/>
                <w:szCs w:val="16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Standard Who Column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sz w:val="16"/>
                <w:szCs w:val="16"/>
              </w:rPr>
            </w:pPr>
          </w:p>
        </w:tc>
      </w:tr>
      <w:tr w:rsidR="002B021F" w:rsidRPr="004F58E0" w:rsidTr="002B021F">
        <w:tblPrEx>
          <w:tblLook w:val="04A0" w:firstRow="1" w:lastRow="0" w:firstColumn="1" w:lastColumn="0" w:noHBand="0" w:noVBand="1"/>
        </w:tblPrEx>
        <w:trPr>
          <w:trHeight w:val="15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7922B7">
            <w:pPr>
              <w:numPr>
                <w:ilvl w:val="0"/>
                <w:numId w:val="9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B021F">
            <w:pPr>
              <w:spacing w:before="40" w:after="120"/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  <w:szCs w:val="24"/>
              </w:rPr>
              <w:t>Standard Who Column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021F" w:rsidRPr="004F58E0" w:rsidRDefault="002B021F" w:rsidP="002E7988">
            <w:pPr>
              <w:rPr>
                <w:sz w:val="16"/>
                <w:szCs w:val="16"/>
              </w:rPr>
            </w:pPr>
          </w:p>
        </w:tc>
      </w:tr>
    </w:tbl>
    <w:p w:rsidR="002B021F" w:rsidRDefault="002B021F" w:rsidP="0061617D"/>
    <w:p w:rsidR="0061617D" w:rsidRPr="0016095F" w:rsidRDefault="0061617D" w:rsidP="0061617D">
      <w:pPr>
        <w:pStyle w:val="Style2"/>
      </w:pPr>
      <w:bookmarkStart w:id="9" w:name="_Toc411275733"/>
      <w:r w:rsidRPr="007B4826">
        <w:t>NPP_PRODUCT</w:t>
      </w:r>
      <w:bookmarkEnd w:id="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NPP_PRODUCT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夥伴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REG_FORM_NO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申請時間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PROD_TYPE_ID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產品類別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1: Telecom VAS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2: Internet VAS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3: mpay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4: Payment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>5: Cash Flow</w:t>
            </w:r>
          </w:p>
          <w:p w:rsidR="0061617D" w:rsidRPr="004F58E0" w:rsidRDefault="0061617D" w:rsidP="00113654">
            <w:r w:rsidRPr="004F58E0">
              <w:rPr>
                <w:rFonts w:hint="eastAsia"/>
                <w:szCs w:val="16"/>
              </w:rPr>
              <w:t>6: DCB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PAID_FL</w:t>
            </w:r>
            <w:r w:rsidR="008C2B5C"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是否為付費產品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 xml:space="preserve">1: </w:t>
            </w:r>
            <w:r w:rsidRPr="004F58E0">
              <w:rPr>
                <w:rFonts w:hint="eastAsia"/>
                <w:szCs w:val="16"/>
              </w:rPr>
              <w:t>是</w:t>
            </w:r>
          </w:p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Cs w:val="16"/>
              </w:rPr>
              <w:t xml:space="preserve">0: </w:t>
            </w:r>
            <w:r w:rsidRPr="004F58E0">
              <w:rPr>
                <w:rFonts w:hint="eastAsia"/>
                <w:szCs w:val="16"/>
              </w:rPr>
              <w:t>否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Cs w:val="16"/>
              </w:rPr>
            </w:pPr>
            <w:r w:rsidRPr="004F58E0">
              <w:rPr>
                <w:rFonts w:hint="eastAsia"/>
                <w:sz w:val="20"/>
                <w:szCs w:val="16"/>
              </w:rPr>
              <w:t xml:space="preserve">5: </w:t>
            </w:r>
            <w:r w:rsidRPr="004F58E0">
              <w:rPr>
                <w:rFonts w:hint="eastAsia"/>
                <w:sz w:val="20"/>
                <w:szCs w:val="16"/>
              </w:rPr>
              <w:t>審核通過</w:t>
            </w:r>
            <w:r w:rsidRPr="004F58E0">
              <w:rPr>
                <w:rFonts w:hint="eastAsia"/>
                <w:sz w:val="20"/>
                <w:szCs w:val="16"/>
              </w:rPr>
              <w:t xml:space="preserve">/6: </w:t>
            </w:r>
            <w:r w:rsidRPr="004F58E0">
              <w:rPr>
                <w:rFonts w:hint="eastAsia"/>
                <w:sz w:val="20"/>
                <w:szCs w:val="16"/>
              </w:rPr>
              <w:t>產品啟用</w:t>
            </w:r>
            <w:r w:rsidRPr="004F58E0">
              <w:rPr>
                <w:rFonts w:hint="eastAsia"/>
                <w:sz w:val="20"/>
                <w:szCs w:val="16"/>
              </w:rPr>
              <w:t xml:space="preserve">/7: </w:t>
            </w:r>
            <w:r w:rsidRPr="004F58E0">
              <w:rPr>
                <w:rFonts w:hint="eastAsia"/>
                <w:sz w:val="20"/>
                <w:szCs w:val="16"/>
              </w:rPr>
              <w:t>產品暫停</w:t>
            </w:r>
            <w:r w:rsidRPr="004F58E0">
              <w:rPr>
                <w:rFonts w:hint="eastAsia"/>
                <w:sz w:val="20"/>
                <w:szCs w:val="16"/>
              </w:rPr>
              <w:t xml:space="preserve">/8: </w:t>
            </w:r>
            <w:r w:rsidRPr="004F58E0">
              <w:rPr>
                <w:rFonts w:hint="eastAsia"/>
                <w:sz w:val="20"/>
                <w:szCs w:val="16"/>
              </w:rPr>
              <w:t>產品終止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CHI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產品中文名稱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ENG_NAME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產品英文名稱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20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IN_SER_DATE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上架日期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20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EXP_DATE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下架日期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20"/>
                <w:szCs w:val="16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SETTLE_FL</w:t>
            </w:r>
            <w:r w:rsidR="008C2B5C"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是否需要拆帳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PB_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POCKET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所屬的電信帳單口袋（</w:t>
            </w:r>
            <w:r w:rsidRPr="004F58E0">
              <w:rPr>
                <w:rFonts w:ascii="Arial" w:hAnsi="Arial" w:cs="Arial"/>
                <w:color w:val="000000"/>
              </w:rPr>
              <w:t>for credit limit</w:t>
            </w:r>
            <w:r>
              <w:rPr>
                <w:rFonts w:ascii="細明體" w:eastAsia="細明體" w:hAnsi="細明體" w:cs="Arial" w:hint="eastAsia"/>
                <w:color w:val="000000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3A59CE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0D19" w:rsidRPr="004F58E0" w:rsidRDefault="003A59CE" w:rsidP="00113654">
            <w:r w:rsidRPr="004F58E0">
              <w:rPr>
                <w:rFonts w:hint="eastAsia"/>
              </w:rPr>
              <w:t>POCKET_ID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14"/>
                <w:szCs w:val="20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14"/>
                <w:szCs w:val="20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0" w:name="_Toc411275735"/>
      <w:r w:rsidRPr="007B4826">
        <w:t>NPP_PRODUCT</w:t>
      </w:r>
      <w:r>
        <w:rPr>
          <w:rFonts w:hint="eastAsia"/>
        </w:rPr>
        <w:t>_RATE_PLAN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NPP_PRODUCT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REG_FORM_NO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RATE_ID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Rate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 xml:space="preserve">99:fixed transaction fee; 97:dynamic 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transaction fee; 00:fixed monthly fee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RATE_NAME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費率方案名稱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CYCLE_TYPE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收費週期類型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每月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每日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CYCLE_VALUE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收費週期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月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/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日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收費費用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USE_TIMES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週期限制使用次數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EXTRA_FEE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超次使用費用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SMS_FEE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超次使用簡訊費用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CHG_S_TYPE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計價起算日類型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 User Subscribe Date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Calendar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Date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CHG_S_VALUE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計價起算日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訂閱後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日起算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/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每月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n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號起算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PRORATE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是否支援破月計價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是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0: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否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計費方式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0:Free of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免費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1:Monthly Fee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固定月租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BFBFBF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2.:Dynamic Fee(</w:t>
            </w: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變動月租費型</w:t>
            </w: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)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3:Transaction Base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使用付費型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4:Charge Free(</w:t>
            </w: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免費但記帳</w:t>
            </w:r>
            <w:r w:rsidRPr="004F58E0">
              <w:rPr>
                <w:rFonts w:ascii="Arial" w:hAnsi="Arial" w:cs="Arial" w:hint="eastAsia"/>
                <w:color w:val="BFBFBF"/>
                <w:sz w:val="20"/>
                <w:szCs w:val="20"/>
              </w:rPr>
              <w:t>)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CHG_TIME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先收後收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先收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後收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TRX_CHG_TYPE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固定費率型計費方式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TRX_CHG_VALUE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固定費率行計費量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DYN_UP_LMT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變動費率上限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DYN_LOW_LMT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變動費率下限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是否為預繳產品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是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0: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否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預繳綁定產品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週期預繳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計次預繳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PREPAID_SUB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預繳到期是否改定對應週期型產品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PREPAID_CNT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預繳週期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/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PURCHASE_LMT_FLAG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預繳型是否有購買次數上限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PURCHASE_LMT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預繳型購買次數上限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收費說明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RATE_DESC_ID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計費說明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1=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代收代付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2=ICQ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3=SMSPrepaidment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4=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其他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RATE_DESC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計費說明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-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AUTHO_TRANS_TYPE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授權計次類型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0: </w:t>
            </w: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不支援授權計次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1: </w:t>
            </w: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不定次</w:t>
            </w:r>
          </w:p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2: </w:t>
            </w: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定次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AUTHO_TRANS_COUNT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授權計次上限次數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Standard Who Column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1617D" w:rsidRPr="0016095F" w:rsidRDefault="0061617D" w:rsidP="0061617D">
      <w:pPr>
        <w:pStyle w:val="Style2"/>
      </w:pPr>
      <w:r w:rsidRPr="007B4826">
        <w:t>NPP_PRODUCT</w:t>
      </w:r>
      <w:r>
        <w:rPr>
          <w:rFonts w:hint="eastAsia"/>
        </w:rPr>
        <w:t>_STATUS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NPP_PRODUCT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PROD_STATUS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產品狀態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20"/>
                <w:szCs w:val="16"/>
              </w:rPr>
            </w:pPr>
            <w:r w:rsidRPr="004F58E0">
              <w:rPr>
                <w:rFonts w:hint="eastAsia"/>
                <w:sz w:val="20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7922B7">
            <w:pPr>
              <w:numPr>
                <w:ilvl w:val="0"/>
                <w:numId w:val="7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STATUS_DES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產品狀態文字敘述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20"/>
                <w:szCs w:val="16"/>
              </w:rPr>
            </w:pPr>
            <w:r w:rsidRPr="004F58E0">
              <w:rPr>
                <w:rFonts w:hint="eastAsia"/>
                <w:sz w:val="20"/>
                <w:szCs w:val="16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</w:p>
        </w:tc>
      </w:tr>
    </w:tbl>
    <w:p w:rsidR="0061617D" w:rsidRPr="0016095F" w:rsidRDefault="0061617D" w:rsidP="0061617D">
      <w:pPr>
        <w:pStyle w:val="Style2"/>
      </w:pPr>
      <w:r w:rsidRPr="007B4826">
        <w:t>NPP_PRODUCT_INVOICE</w:t>
      </w:r>
      <w:bookmarkEnd w:id="1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NPP_PRODUCT_INVOICE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INVOICE_TYPE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發票開立方式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 xml:space="preserve">F: </w:t>
            </w:r>
            <w:r w:rsidRPr="004F58E0">
              <w:rPr>
                <w:rFonts w:hint="eastAsia"/>
              </w:rPr>
              <w:t>遠傳開立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M: </w:t>
            </w:r>
            <w:r w:rsidRPr="004F58E0">
              <w:rPr>
                <w:rFonts w:hint="eastAsia"/>
              </w:rPr>
              <w:t>廠商自行開立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不需開立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REVENUE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營收類型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F: Full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Net</w:t>
            </w:r>
          </w:p>
        </w:tc>
      </w:tr>
      <w:tr w:rsidR="007366C4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BIZ_TYPE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Default="007366C4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發票事業別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6C4" w:rsidRPr="004F58E0" w:rsidRDefault="007366C4" w:rsidP="00113654">
            <w:r w:rsidRPr="004F58E0">
              <w:rPr>
                <w:rFonts w:hint="eastAsia"/>
              </w:rPr>
              <w:t>EBK, APP, IPY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COA_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BU_CODE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hint="eastAsia"/>
              </w:rPr>
              <w:t>事業別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COA_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hint="eastAsia"/>
              </w:rPr>
              <w:t>產品代碼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COA_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ACC_CODE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hint="eastAsia"/>
              </w:rPr>
              <w:t>會計科目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862A8A" w:rsidP="00113654">
            <w:r w:rsidRPr="004F58E0">
              <w:rPr>
                <w:rFonts w:hint="eastAsia"/>
              </w:rPr>
              <w:t>590804 (</w:t>
            </w:r>
            <w:r w:rsidRPr="004F58E0">
              <w:rPr>
                <w:rFonts w:hint="eastAsia"/>
              </w:rPr>
              <w:t>非電信營收</w:t>
            </w:r>
            <w:r w:rsidRPr="004F58E0">
              <w:rPr>
                <w:rFonts w:hint="eastAsia"/>
              </w:rPr>
              <w:t>)</w:t>
            </w:r>
          </w:p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1" w:name="_Toc411275736"/>
      <w:r w:rsidRPr="007B4826">
        <w:t>NPP_PROD</w:t>
      </w:r>
      <w:r>
        <w:rPr>
          <w:rFonts w:hint="eastAsia"/>
        </w:rPr>
        <w:t>UCT</w:t>
      </w:r>
      <w:r w:rsidRPr="007B4826">
        <w:t>_SETTLE_INFO</w:t>
      </w:r>
      <w:bookmarkEnd w:id="1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NPP_PARTNER_BANK_ACCOUNT_INFO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拆帳方式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t>P: Product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以產品為單位</w:t>
            </w:r>
            <w:r w:rsidRPr="004F58E0">
              <w:rPr>
                <w:rFonts w:hint="eastAsia"/>
              </w:rPr>
              <w:t>)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O: One-time (</w:t>
            </w:r>
            <w:r w:rsidRPr="004F58E0">
              <w:rPr>
                <w:rFonts w:hint="eastAsia"/>
              </w:rPr>
              <w:t>每週期拆一固定金額</w:t>
            </w:r>
            <w:r w:rsidRPr="004F58E0">
              <w:rPr>
                <w:rFonts w:hint="eastAsia"/>
              </w:rPr>
              <w:t>)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D: Dynamic (</w:t>
            </w:r>
            <w:r w:rsidRPr="004F58E0">
              <w:rPr>
                <w:rFonts w:hint="eastAsia"/>
              </w:rPr>
              <w:t>多層動態拆帳</w:t>
            </w:r>
            <w:r w:rsidRPr="004F58E0">
              <w:rPr>
                <w:rFonts w:hint="eastAsia"/>
              </w:rPr>
              <w:t>)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拆帳備註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APPR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審核人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APPR_DATE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審核日期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FIX_SETTLE_AMT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One-time</w:t>
            </w:r>
            <w:r>
              <w:rPr>
                <w:rFonts w:ascii="細明體" w:eastAsia="細明體" w:hAnsi="細明體" w:cs="Arial" w:hint="eastAsia"/>
                <w:color w:val="000000"/>
              </w:rPr>
              <w:t>拆帳時的金額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(15, 2)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DYN_SETTLE_RATE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多層動態拆帳時，商家最多只能拆多少百分比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(6,2)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2" w:name="_Toc411275737"/>
      <w:r w:rsidRPr="007B4826">
        <w:t>NPP_PROD</w:t>
      </w:r>
      <w:r>
        <w:rPr>
          <w:rFonts w:hint="eastAsia"/>
        </w:rPr>
        <w:t>UCT</w:t>
      </w:r>
      <w:r w:rsidRPr="007B4826">
        <w:t>_SUPPORT_PAYMETHOD</w:t>
      </w:r>
      <w:bookmarkEnd w:id="1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NPP_PROD_SUPPORT_PAYMETHOD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lastRenderedPageBreak/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產品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B66522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P</w:t>
            </w:r>
            <w:r w:rsidRPr="004F58E0">
              <w:rPr>
                <w:rFonts w:hint="eastAsia"/>
                <w:sz w:val="20"/>
                <w:szCs w:val="20"/>
              </w:rPr>
              <w:t>B: Phone Bill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CC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rFonts w:hint="eastAsia"/>
                <w:sz w:val="20"/>
                <w:szCs w:val="20"/>
              </w:rPr>
              <w:t>信用卡</w:t>
            </w:r>
          </w:p>
          <w:p w:rsidR="0029540C" w:rsidRPr="004F58E0" w:rsidRDefault="0029540C" w:rsidP="00B66522">
            <w:pPr>
              <w:rPr>
                <w:b/>
                <w:color w:val="FF0000"/>
                <w:sz w:val="20"/>
                <w:szCs w:val="20"/>
              </w:rPr>
            </w:pPr>
            <w:r w:rsidRPr="004F58E0">
              <w:rPr>
                <w:rFonts w:hint="eastAsia"/>
                <w:b/>
                <w:color w:val="FF0000"/>
                <w:sz w:val="20"/>
                <w:szCs w:val="20"/>
              </w:rPr>
              <w:t>SVC: SVC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CA: Cash</w:t>
            </w:r>
            <w:r w:rsidRPr="004F58E0">
              <w:rPr>
                <w:sz w:val="20"/>
                <w:szCs w:val="20"/>
              </w:rPr>
              <w:br/>
              <w:t>HG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sz w:val="20"/>
                <w:szCs w:val="20"/>
              </w:rPr>
              <w:t>HappyGo</w:t>
            </w:r>
            <w:r w:rsidRPr="004F58E0">
              <w:rPr>
                <w:sz w:val="20"/>
                <w:szCs w:val="20"/>
              </w:rPr>
              <w:br/>
            </w:r>
            <w:r w:rsidRPr="004F58E0">
              <w:rPr>
                <w:rFonts w:hint="eastAsia"/>
                <w:sz w:val="20"/>
                <w:szCs w:val="20"/>
              </w:rPr>
              <w:t xml:space="preserve">BK: </w:t>
            </w:r>
            <w:r w:rsidRPr="004F58E0">
              <w:rPr>
                <w:rFonts w:hint="eastAsia"/>
                <w:sz w:val="20"/>
                <w:szCs w:val="20"/>
              </w:rPr>
              <w:t>全國繳費平台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ATM</w:t>
            </w:r>
            <w:r w:rsidRPr="004F58E0">
              <w:rPr>
                <w:rFonts w:hint="eastAsia"/>
                <w:sz w:val="20"/>
                <w:szCs w:val="20"/>
              </w:rPr>
              <w:t>: ATM</w:t>
            </w:r>
            <w:r w:rsidRPr="004F58E0">
              <w:rPr>
                <w:rFonts w:hint="eastAsia"/>
                <w:sz w:val="20"/>
                <w:szCs w:val="20"/>
              </w:rPr>
              <w:t>轉帳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WATM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sz w:val="20"/>
                <w:szCs w:val="20"/>
              </w:rPr>
              <w:t>Web ATM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INSTALL_PERIOD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B66522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分期期數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SMALLINT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01: </w:t>
            </w:r>
            <w:r w:rsidRPr="004F58E0">
              <w:rPr>
                <w:rFonts w:hint="eastAsia"/>
                <w:sz w:val="20"/>
                <w:szCs w:val="20"/>
              </w:rPr>
              <w:t>不分期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03: </w:t>
            </w:r>
            <w:r w:rsidRPr="004F58E0">
              <w:rPr>
                <w:rFonts w:hint="eastAsia"/>
                <w:sz w:val="20"/>
                <w:szCs w:val="20"/>
              </w:rPr>
              <w:t>分</w:t>
            </w:r>
            <w:r w:rsidRPr="004F58E0">
              <w:rPr>
                <w:rFonts w:hint="eastAsia"/>
                <w:sz w:val="20"/>
                <w:szCs w:val="20"/>
              </w:rPr>
              <w:t>3</w:t>
            </w:r>
            <w:r w:rsidRPr="004F58E0">
              <w:rPr>
                <w:rFonts w:hint="eastAsia"/>
                <w:sz w:val="20"/>
                <w:szCs w:val="20"/>
              </w:rPr>
              <w:t>期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12: </w:t>
            </w:r>
            <w:r w:rsidRPr="004F58E0">
              <w:rPr>
                <w:rFonts w:hint="eastAsia"/>
                <w:sz w:val="20"/>
                <w:szCs w:val="20"/>
              </w:rPr>
              <w:t>分</w:t>
            </w:r>
            <w:r w:rsidRPr="004F58E0">
              <w:rPr>
                <w:rFonts w:hint="eastAsia"/>
                <w:sz w:val="20"/>
                <w:szCs w:val="20"/>
              </w:rPr>
              <w:t>12</w:t>
            </w:r>
            <w:r w:rsidRPr="004F58E0">
              <w:rPr>
                <w:rFonts w:hint="eastAsia"/>
                <w:sz w:val="20"/>
                <w:szCs w:val="20"/>
              </w:rPr>
              <w:t>期</w:t>
            </w:r>
          </w:p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99: </w:t>
            </w:r>
            <w:r w:rsidRPr="004F58E0">
              <w:rPr>
                <w:rFonts w:hint="eastAsia"/>
                <w:sz w:val="20"/>
                <w:szCs w:val="20"/>
              </w:rPr>
              <w:t>紅利折抵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METHOD_NO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B66522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對應傳送到</w:t>
            </w:r>
            <w:r w:rsidRPr="004F58E0">
              <w:rPr>
                <w:rFonts w:hint="eastAsia"/>
                <w:sz w:val="20"/>
                <w:szCs w:val="20"/>
              </w:rPr>
              <w:t>Settlement</w:t>
            </w:r>
            <w:r w:rsidRPr="004F58E0">
              <w:rPr>
                <w:rFonts w:hint="eastAsia"/>
                <w:sz w:val="20"/>
                <w:szCs w:val="20"/>
              </w:rPr>
              <w:t>的付款方式編號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01: Phone Bill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 xml:space="preserve">02: </w:t>
            </w:r>
            <w:r>
              <w:rPr>
                <w:rFonts w:ascii="Calibri" w:hAnsi="Calibri" w:cs="Arial" w:hint="eastAsia"/>
                <w:szCs w:val="24"/>
              </w:rPr>
              <w:t>信用卡</w:t>
            </w:r>
            <w:r w:rsidRPr="006C6D86">
              <w:rPr>
                <w:rFonts w:ascii="Calibri" w:hAnsi="Calibri" w:cs="Arial"/>
                <w:szCs w:val="24"/>
              </w:rPr>
              <w:t xml:space="preserve">, 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03: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現金點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04: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贈送點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05: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混合點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06: Cash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07: HappyGo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08: Bank(</w:t>
            </w:r>
            <w:r w:rsidRPr="006C6D86">
              <w:rPr>
                <w:rFonts w:ascii="Calibri" w:hAnsi="Calibri" w:cs="Arial"/>
                <w:szCs w:val="24"/>
              </w:rPr>
              <w:t>全國繳費平台</w:t>
            </w:r>
            <w:r w:rsidRPr="006C6D86">
              <w:rPr>
                <w:rFonts w:ascii="Calibri" w:hAnsi="Calibri" w:cs="Arial"/>
                <w:szCs w:val="24"/>
              </w:rPr>
              <w:t>)</w:t>
            </w:r>
          </w:p>
          <w:p w:rsidR="0029540C" w:rsidRPr="006C6D86" w:rsidRDefault="0029540C" w:rsidP="00B66522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09: ATM transfer</w:t>
            </w:r>
          </w:p>
          <w:p w:rsidR="0029540C" w:rsidRPr="006C6D86" w:rsidRDefault="0029540C" w:rsidP="00B66522">
            <w:pPr>
              <w:pStyle w:val="table"/>
              <w:rPr>
                <w:rFonts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10: Web ATM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拆帳比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(6,2)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SETTLE_AMT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拆帳金額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(15,2)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HANDLE_FEE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手續費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無</w:t>
            </w:r>
          </w:p>
          <w:p w:rsidR="0029540C" w:rsidRPr="004F58E0" w:rsidRDefault="0029540C" w:rsidP="00113654">
            <w:r w:rsidRPr="004F58E0">
              <w:t>R</w:t>
            </w:r>
            <w:r w:rsidRPr="004F58E0">
              <w:rPr>
                <w:rFonts w:hint="eastAsia"/>
              </w:rPr>
              <w:t>: ratio (</w:t>
            </w:r>
            <w:r w:rsidRPr="004F58E0">
              <w:rPr>
                <w:rFonts w:hint="eastAsia"/>
              </w:rPr>
              <w:t>按百分比設定</w:t>
            </w:r>
            <w:r w:rsidRPr="004F58E0">
              <w:rPr>
                <w:rFonts w:hint="eastAsia"/>
              </w:rPr>
              <w:t>)</w:t>
            </w:r>
          </w:p>
          <w:p w:rsidR="0029540C" w:rsidRPr="004F58E0" w:rsidRDefault="0029540C" w:rsidP="00113654">
            <w:r w:rsidRPr="004F58E0">
              <w:rPr>
                <w:rFonts w:hint="eastAsia"/>
              </w:rPr>
              <w:t>A: amount (</w:t>
            </w:r>
            <w:r w:rsidRPr="004F58E0">
              <w:rPr>
                <w:rFonts w:hint="eastAsia"/>
              </w:rPr>
              <w:t>按金額設定</w:t>
            </w:r>
            <w:r w:rsidRPr="004F58E0">
              <w:rPr>
                <w:rFonts w:hint="eastAsia"/>
              </w:rPr>
              <w:t>)</w:t>
            </w:r>
          </w:p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HANDLE_FEE_RATE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手續費百分比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(6,2)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</w:tr>
      <w:tr w:rsidR="0029540C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58536F">
            <w:pPr>
              <w:numPr>
                <w:ilvl w:val="0"/>
                <w:numId w:val="4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HANDLE_FEE_AMT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Default="0029540C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手續費金額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>
            <w:r w:rsidRPr="004F58E0">
              <w:rPr>
                <w:rFonts w:hint="eastAsia"/>
              </w:rPr>
              <w:t>(15,2)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540C" w:rsidRPr="004F58E0" w:rsidRDefault="0029540C" w:rsidP="00113654"/>
        </w:tc>
      </w:tr>
    </w:tbl>
    <w:p w:rsidR="0061617D" w:rsidRDefault="0061617D" w:rsidP="0061617D"/>
    <w:p w:rsidR="00663327" w:rsidRPr="0016095F" w:rsidRDefault="00663327" w:rsidP="00663327">
      <w:pPr>
        <w:pStyle w:val="Style2"/>
      </w:pPr>
      <w:r w:rsidRPr="007B4826">
        <w:lastRenderedPageBreak/>
        <w:t>NPP_</w:t>
      </w:r>
      <w:r w:rsidRPr="00663327">
        <w:t>PRODUCT_AUTHORIZE_TRANSACTION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974"/>
        <w:gridCol w:w="1559"/>
        <w:gridCol w:w="992"/>
        <w:gridCol w:w="851"/>
        <w:gridCol w:w="850"/>
        <w:gridCol w:w="1418"/>
        <w:gridCol w:w="1134"/>
        <w:gridCol w:w="850"/>
      </w:tblGrid>
      <w:tr w:rsidR="00663327" w:rsidRPr="004F58E0" w:rsidTr="005606BC">
        <w:tc>
          <w:tcPr>
            <w:tcW w:w="900" w:type="dxa"/>
            <w:gridSpan w:val="2"/>
            <w:shd w:val="clear" w:color="auto" w:fill="000000"/>
          </w:tcPr>
          <w:p w:rsidR="00663327" w:rsidRPr="004F58E0" w:rsidRDefault="00663327" w:rsidP="005606BC"/>
        </w:tc>
        <w:tc>
          <w:tcPr>
            <w:tcW w:w="8778" w:type="dxa"/>
            <w:gridSpan w:val="7"/>
            <w:shd w:val="clear" w:color="auto" w:fill="000000"/>
          </w:tcPr>
          <w:p w:rsidR="00663327" w:rsidRPr="004F58E0" w:rsidRDefault="00663327" w:rsidP="005606BC">
            <w:r w:rsidRPr="004F58E0">
              <w:t>NPP_</w:t>
            </w:r>
            <w:r w:rsidR="00A65437" w:rsidRPr="004F58E0">
              <w:t>PRODUCT_AUTHORIZE_TRANSACTION</w:t>
            </w:r>
          </w:p>
        </w:tc>
        <w:tc>
          <w:tcPr>
            <w:tcW w:w="850" w:type="dxa"/>
            <w:shd w:val="clear" w:color="auto" w:fill="000000"/>
          </w:tcPr>
          <w:p w:rsidR="00663327" w:rsidRPr="004F58E0" w:rsidRDefault="00663327" w:rsidP="005606BC"/>
        </w:tc>
      </w:tr>
      <w:tr w:rsidR="00663327" w:rsidRPr="004F58E0" w:rsidTr="005606BC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No.</w:t>
            </w: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Field 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327" w:rsidRPr="004F58E0" w:rsidRDefault="00663327" w:rsidP="005606BC">
            <w:r w:rsidRPr="004F58E0">
              <w:t>Remark</w:t>
            </w:r>
          </w:p>
        </w:tc>
      </w:tr>
      <w:tr w:rsidR="00663327" w:rsidRPr="004F58E0" w:rsidTr="005606B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6633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PROD_ID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663327" w:rsidRDefault="00663327" w:rsidP="00663327">
            <w:pPr>
              <w:rPr>
                <w:rFonts w:ascii="細明體" w:eastAsia="細明體" w:hAnsi="細明體" w:cs="Arial"/>
                <w:color w:val="000000"/>
              </w:rPr>
            </w:pPr>
            <w:r w:rsidRPr="00663327">
              <w:rPr>
                <w:rFonts w:ascii="細明體" w:eastAsia="細明體" w:hAnsi="細明體" w:cs="Arial" w:hint="eastAsia"/>
                <w:color w:val="000000"/>
              </w:rPr>
              <w:t>產品編號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</w:pPr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r w:rsidRPr="004F58E0">
              <w:rPr>
                <w:rFonts w:hint="eastAsia"/>
              </w:rPr>
              <w:t>Primary Key</w:t>
            </w:r>
          </w:p>
        </w:tc>
      </w:tr>
      <w:tr w:rsidR="00663327" w:rsidRPr="004F58E0" w:rsidTr="005606B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6633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REG_FORM_NO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663327" w:rsidRDefault="00663327" w:rsidP="00663327">
            <w:pPr>
              <w:rPr>
                <w:rFonts w:ascii="細明體" w:eastAsia="細明體" w:hAnsi="細明體" w:cs="Arial"/>
                <w:color w:val="000000"/>
              </w:rPr>
            </w:pPr>
            <w:r w:rsidRPr="00663327">
              <w:rPr>
                <w:rFonts w:ascii="細明體" w:eastAsia="細明體" w:hAnsi="細明體" w:cs="Arial" w:hint="eastAsia"/>
                <w:color w:val="000000"/>
              </w:rPr>
              <w:t>申請單編號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</w:pPr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/>
        </w:tc>
      </w:tr>
      <w:tr w:rsidR="00663327" w:rsidRPr="004F58E0" w:rsidTr="005606B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6633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AUTHO_TRANS_TYPE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663327" w:rsidRDefault="00663327" w:rsidP="00663327">
            <w:pPr>
              <w:rPr>
                <w:rFonts w:ascii="細明體" w:eastAsia="細明體" w:hAnsi="細明體" w:cs="Arial"/>
                <w:color w:val="000000"/>
              </w:rPr>
            </w:pPr>
            <w:r w:rsidRPr="00663327">
              <w:rPr>
                <w:rFonts w:ascii="細明體" w:eastAsia="細明體" w:hAnsi="細明體" w:cs="Arial" w:hint="eastAsia"/>
                <w:color w:val="000000"/>
              </w:rPr>
              <w:t>授權計次類型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</w:pPr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r w:rsidRPr="004F58E0">
              <w:rPr>
                <w:rFonts w:hint="eastAsia"/>
              </w:rPr>
              <w:t xml:space="preserve">0: </w:t>
            </w:r>
            <w:r w:rsidRPr="004F58E0">
              <w:rPr>
                <w:rFonts w:hint="eastAsia"/>
              </w:rPr>
              <w:t>不支援授權計次</w:t>
            </w:r>
          </w:p>
          <w:p w:rsidR="00663327" w:rsidRPr="004F58E0" w:rsidRDefault="00663327" w:rsidP="005606BC">
            <w:r w:rsidRPr="004F58E0">
              <w:rPr>
                <w:rFonts w:hint="eastAsia"/>
              </w:rPr>
              <w:t xml:space="preserve">1: </w:t>
            </w:r>
            <w:r w:rsidRPr="004F58E0">
              <w:rPr>
                <w:rFonts w:hint="eastAsia"/>
              </w:rPr>
              <w:t>不定次</w:t>
            </w:r>
          </w:p>
          <w:p w:rsidR="00663327" w:rsidRPr="004F58E0" w:rsidRDefault="00663327" w:rsidP="005606BC">
            <w:r w:rsidRPr="004F58E0">
              <w:rPr>
                <w:rFonts w:hint="eastAsia"/>
              </w:rPr>
              <w:t xml:space="preserve">2: </w:t>
            </w:r>
            <w:r w:rsidRPr="004F58E0">
              <w:rPr>
                <w:rFonts w:hint="eastAsia"/>
              </w:rPr>
              <w:t>定次</w:t>
            </w:r>
          </w:p>
        </w:tc>
      </w:tr>
      <w:tr w:rsidR="00663327" w:rsidRPr="004F58E0" w:rsidTr="005606B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6633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AUTHO_TRANS_COUNT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663327" w:rsidRDefault="00663327" w:rsidP="00663327">
            <w:pPr>
              <w:rPr>
                <w:rFonts w:ascii="細明體" w:eastAsia="細明體" w:hAnsi="細明體" w:cs="Arial"/>
                <w:color w:val="000000"/>
              </w:rPr>
            </w:pPr>
            <w:r w:rsidRPr="00663327">
              <w:rPr>
                <w:rFonts w:ascii="細明體" w:eastAsia="細明體" w:hAnsi="細明體" w:cs="Arial" w:hint="eastAsia"/>
                <w:color w:val="000000"/>
              </w:rPr>
              <w:t>授權計次上限次數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327" w:rsidRPr="004F58E0" w:rsidRDefault="00663327" w:rsidP="005606BC">
            <w:pPr>
              <w:rPr>
                <w:sz w:val="16"/>
                <w:szCs w:val="16"/>
              </w:rPr>
            </w:pPr>
          </w:p>
        </w:tc>
      </w:tr>
    </w:tbl>
    <w:p w:rsidR="00663327" w:rsidRDefault="00663327" w:rsidP="0061617D"/>
    <w:p w:rsidR="00663327" w:rsidRDefault="00663327" w:rsidP="0061617D"/>
    <w:p w:rsidR="0061617D" w:rsidRPr="0016095F" w:rsidRDefault="0061617D" w:rsidP="0061617D">
      <w:pPr>
        <w:pStyle w:val="Style2"/>
      </w:pPr>
      <w:bookmarkStart w:id="13" w:name="_Toc411275739"/>
      <w:r w:rsidRPr="007B4826">
        <w:t>NPP_PAY</w:t>
      </w:r>
      <w:r>
        <w:rPr>
          <w:rFonts w:hint="eastAsia"/>
        </w:rPr>
        <w:t>MENT_</w:t>
      </w:r>
      <w:r w:rsidRPr="007B4826">
        <w:t>METHOD</w:t>
      </w:r>
      <w:bookmarkEnd w:id="1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974"/>
        <w:gridCol w:w="1559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NPP_PAYMETHOD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215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b/>
                <w:color w:val="000000"/>
                <w:sz w:val="20"/>
                <w:szCs w:val="20"/>
              </w:rPr>
              <w:t>METHOD_</w:t>
            </w:r>
            <w:r w:rsidRPr="004F58E0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C6D86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P</w:t>
            </w:r>
            <w:r w:rsidRPr="004F58E0">
              <w:rPr>
                <w:rFonts w:hint="eastAsia"/>
                <w:sz w:val="20"/>
                <w:szCs w:val="20"/>
              </w:rPr>
              <w:t>B: Phone Bill</w:t>
            </w:r>
          </w:p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CC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rFonts w:hint="eastAsia"/>
                <w:sz w:val="20"/>
                <w:szCs w:val="20"/>
              </w:rPr>
              <w:t>信用卡</w:t>
            </w:r>
          </w:p>
          <w:p w:rsidR="006C6D86" w:rsidRPr="004F58E0" w:rsidRDefault="006C6D86" w:rsidP="00113654">
            <w:pPr>
              <w:rPr>
                <w:b/>
                <w:color w:val="FF0000"/>
                <w:sz w:val="20"/>
                <w:szCs w:val="20"/>
              </w:rPr>
            </w:pPr>
            <w:r w:rsidRPr="004F58E0">
              <w:rPr>
                <w:rFonts w:hint="eastAsia"/>
                <w:b/>
                <w:color w:val="FF0000"/>
                <w:sz w:val="20"/>
                <w:szCs w:val="20"/>
              </w:rPr>
              <w:t>SVC: SVC</w:t>
            </w:r>
          </w:p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CA: Cash</w:t>
            </w:r>
            <w:r w:rsidRPr="004F58E0">
              <w:rPr>
                <w:sz w:val="20"/>
                <w:szCs w:val="20"/>
              </w:rPr>
              <w:br/>
              <w:t>HG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sz w:val="20"/>
                <w:szCs w:val="20"/>
              </w:rPr>
              <w:t>HappyGo</w:t>
            </w:r>
            <w:r w:rsidRPr="004F58E0">
              <w:rPr>
                <w:sz w:val="20"/>
                <w:szCs w:val="20"/>
              </w:rPr>
              <w:br/>
            </w:r>
            <w:r w:rsidRPr="004F58E0">
              <w:rPr>
                <w:rFonts w:hint="eastAsia"/>
                <w:sz w:val="20"/>
                <w:szCs w:val="20"/>
              </w:rPr>
              <w:t xml:space="preserve">BK: </w:t>
            </w:r>
            <w:r w:rsidRPr="004F58E0">
              <w:rPr>
                <w:rFonts w:hint="eastAsia"/>
                <w:sz w:val="20"/>
                <w:szCs w:val="20"/>
              </w:rPr>
              <w:t>全國繳費平台</w:t>
            </w:r>
          </w:p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ATM</w:t>
            </w:r>
            <w:r w:rsidRPr="004F58E0">
              <w:rPr>
                <w:rFonts w:hint="eastAsia"/>
                <w:sz w:val="20"/>
                <w:szCs w:val="20"/>
              </w:rPr>
              <w:t>: ATM</w:t>
            </w:r>
            <w:r w:rsidRPr="004F58E0">
              <w:rPr>
                <w:rFonts w:hint="eastAsia"/>
                <w:sz w:val="20"/>
                <w:szCs w:val="20"/>
              </w:rPr>
              <w:t>轉帳</w:t>
            </w:r>
          </w:p>
          <w:p w:rsidR="0061617D" w:rsidRPr="004F58E0" w:rsidRDefault="0061617D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WATM</w:t>
            </w:r>
            <w:r w:rsidRPr="004F58E0">
              <w:rPr>
                <w:rFonts w:hint="eastAsia"/>
                <w:sz w:val="20"/>
                <w:szCs w:val="20"/>
              </w:rPr>
              <w:t xml:space="preserve">: </w:t>
            </w:r>
            <w:r w:rsidRPr="004F58E0">
              <w:rPr>
                <w:sz w:val="20"/>
                <w:szCs w:val="20"/>
              </w:rPr>
              <w:t>Web ATM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INSTALL_PERIOD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分期期數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SMALLINT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C6D86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AA5865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01: </w:t>
            </w:r>
            <w:r w:rsidRPr="004F58E0">
              <w:rPr>
                <w:rFonts w:hint="eastAsia"/>
                <w:sz w:val="20"/>
                <w:szCs w:val="20"/>
              </w:rPr>
              <w:t>不分期</w:t>
            </w:r>
          </w:p>
          <w:p w:rsidR="00AA5865" w:rsidRPr="004F58E0" w:rsidRDefault="00AA5865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03: </w:t>
            </w:r>
            <w:r w:rsidRPr="004F58E0">
              <w:rPr>
                <w:rFonts w:hint="eastAsia"/>
                <w:sz w:val="20"/>
                <w:szCs w:val="20"/>
              </w:rPr>
              <w:t>分</w:t>
            </w:r>
            <w:r w:rsidRPr="004F58E0">
              <w:rPr>
                <w:rFonts w:hint="eastAsia"/>
                <w:sz w:val="20"/>
                <w:szCs w:val="20"/>
              </w:rPr>
              <w:t>3</w:t>
            </w:r>
            <w:r w:rsidRPr="004F58E0">
              <w:rPr>
                <w:rFonts w:hint="eastAsia"/>
                <w:sz w:val="20"/>
                <w:szCs w:val="20"/>
              </w:rPr>
              <w:t>期</w:t>
            </w:r>
          </w:p>
          <w:p w:rsidR="00AA5865" w:rsidRPr="004F58E0" w:rsidRDefault="00AA5865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12: </w:t>
            </w:r>
            <w:r w:rsidRPr="004F58E0">
              <w:rPr>
                <w:rFonts w:hint="eastAsia"/>
                <w:sz w:val="20"/>
                <w:szCs w:val="20"/>
              </w:rPr>
              <w:t>分</w:t>
            </w:r>
            <w:r w:rsidRPr="004F58E0">
              <w:rPr>
                <w:rFonts w:hint="eastAsia"/>
                <w:sz w:val="20"/>
                <w:szCs w:val="20"/>
              </w:rPr>
              <w:t>12</w:t>
            </w:r>
            <w:r w:rsidRPr="004F58E0">
              <w:rPr>
                <w:rFonts w:hint="eastAsia"/>
                <w:sz w:val="20"/>
                <w:szCs w:val="20"/>
              </w:rPr>
              <w:t>期</w:t>
            </w:r>
          </w:p>
          <w:p w:rsidR="00AA5865" w:rsidRPr="004F58E0" w:rsidRDefault="00AA5865" w:rsidP="00113654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 xml:space="preserve">99: </w:t>
            </w:r>
            <w:r w:rsidRPr="004F58E0">
              <w:rPr>
                <w:rFonts w:hint="eastAsia"/>
                <w:sz w:val="20"/>
                <w:szCs w:val="20"/>
              </w:rPr>
              <w:t>紅利折抵</w:t>
            </w:r>
          </w:p>
        </w:tc>
      </w:tr>
      <w:tr w:rsidR="00AA5865" w:rsidRPr="004F58E0" w:rsidTr="00B6652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AA5865" w:rsidP="00B66522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AA5865" w:rsidP="00B665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METHOD_NO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Default="006C6D86" w:rsidP="00B66522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6C6D86" w:rsidP="00B6652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6C6D86" w:rsidP="00B66522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AA5865" w:rsidP="00B6652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6C6D86" w:rsidP="00B6652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5865" w:rsidRPr="004F58E0" w:rsidRDefault="006C6D86" w:rsidP="00B66522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對應傳送到</w:t>
            </w:r>
            <w:r w:rsidRPr="004F58E0">
              <w:rPr>
                <w:rFonts w:hint="eastAsia"/>
                <w:sz w:val="20"/>
                <w:szCs w:val="20"/>
              </w:rPr>
              <w:t>Settlement</w:t>
            </w:r>
            <w:r w:rsidRPr="004F58E0">
              <w:rPr>
                <w:rFonts w:hint="eastAsia"/>
                <w:sz w:val="20"/>
                <w:szCs w:val="20"/>
              </w:rPr>
              <w:t>的付款方式編號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01: Phone Bill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 xml:space="preserve">02: </w:t>
            </w:r>
            <w:r>
              <w:rPr>
                <w:rFonts w:ascii="Calibri" w:hAnsi="Calibri" w:cs="Arial" w:hint="eastAsia"/>
                <w:szCs w:val="24"/>
              </w:rPr>
              <w:t>信用卡</w:t>
            </w:r>
            <w:r w:rsidRPr="006C6D86">
              <w:rPr>
                <w:rFonts w:ascii="Calibri" w:hAnsi="Calibri" w:cs="Arial"/>
                <w:szCs w:val="24"/>
              </w:rPr>
              <w:t xml:space="preserve">, 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03: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現金點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04: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贈送點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05: SVC-</w:t>
            </w: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混合點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lastRenderedPageBreak/>
              <w:t>06: Cash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07: HappyGo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08: Bank(</w:t>
            </w:r>
            <w:r w:rsidRPr="006C6D86">
              <w:rPr>
                <w:rFonts w:ascii="Calibri" w:hAnsi="Calibri" w:cs="Arial"/>
                <w:szCs w:val="24"/>
              </w:rPr>
              <w:t>全國繳費平台</w:t>
            </w:r>
            <w:r w:rsidRPr="006C6D86">
              <w:rPr>
                <w:rFonts w:ascii="Calibri" w:hAnsi="Calibri" w:cs="Arial"/>
                <w:szCs w:val="24"/>
              </w:rPr>
              <w:t>)</w:t>
            </w:r>
          </w:p>
          <w:p w:rsidR="006C6D86" w:rsidRPr="006C6D86" w:rsidRDefault="006C6D86" w:rsidP="006C6D86">
            <w:pPr>
              <w:pStyle w:val="table"/>
              <w:rPr>
                <w:rFonts w:ascii="Calibri" w:hAnsi="Calibri" w:cs="Arial"/>
                <w:szCs w:val="24"/>
              </w:rPr>
            </w:pPr>
            <w:r w:rsidRPr="006C6D86">
              <w:rPr>
                <w:rFonts w:ascii="Calibri" w:hAnsi="Calibri" w:cs="Arial"/>
                <w:szCs w:val="24"/>
              </w:rPr>
              <w:t>09: ATM transfer</w:t>
            </w:r>
          </w:p>
          <w:p w:rsidR="00AA5865" w:rsidRPr="006C6D86" w:rsidRDefault="006C6D86" w:rsidP="006C6D86">
            <w:pPr>
              <w:pStyle w:val="table"/>
              <w:rPr>
                <w:rFonts w:cs="Arial"/>
                <w:b/>
                <w:color w:val="FF0000"/>
                <w:szCs w:val="24"/>
              </w:rPr>
            </w:pPr>
            <w:r w:rsidRPr="006C6D86">
              <w:rPr>
                <w:rFonts w:ascii="Calibri" w:hAnsi="Calibri" w:cs="Arial"/>
                <w:b/>
                <w:color w:val="FF0000"/>
                <w:szCs w:val="24"/>
              </w:rPr>
              <w:t>10: Web ATM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METHOD_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CHI_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付款方式中文名稱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>
              <w:rPr>
                <w:rFonts w:ascii="細明體" w:eastAsia="細明體" w:hAnsi="細明體" w:cs="Arial" w:hint="eastAsia"/>
                <w:color w:val="000000"/>
              </w:rPr>
              <w:t>電信帳單、信用卡、</w:t>
            </w:r>
            <w:r w:rsidRPr="004F58E0">
              <w:rPr>
                <w:rFonts w:ascii="Arial" w:hAnsi="Arial" w:cs="Arial"/>
                <w:color w:val="000000"/>
              </w:rPr>
              <w:t>SVC</w:t>
            </w:r>
            <w:r>
              <w:rPr>
                <w:rFonts w:ascii="細明體" w:eastAsia="細明體" w:hAnsi="細明體" w:cs="Arial" w:hint="eastAsia"/>
                <w:color w:val="000000"/>
              </w:rPr>
              <w:t>、</w:t>
            </w:r>
            <w:r w:rsidRPr="004F58E0">
              <w:rPr>
                <w:rFonts w:ascii="Arial" w:hAnsi="Arial" w:cs="Arial"/>
                <w:color w:val="000000"/>
              </w:rPr>
              <w:t>etc.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METHOD_ENG_NAME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付款方式英文名稱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REVERSAL_</w:t>
            </w:r>
            <w:r w:rsidR="008C2B5C" w:rsidRPr="004F58E0">
              <w:rPr>
                <w:rFonts w:ascii="Arial" w:hAnsi="Arial" w:cs="Arial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是否可取消交易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REFUND_</w:t>
            </w:r>
            <w:r w:rsidR="008C2B5C" w:rsidRPr="004F58E0">
              <w:rPr>
                <w:rFonts w:ascii="Arial" w:hAnsi="Arial" w:cs="Arial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是否可接受退款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PART_REFUND_</w:t>
            </w:r>
            <w:r w:rsidR="008C2B5C" w:rsidRPr="004F58E0">
              <w:rPr>
                <w:rFonts w:ascii="Arial" w:hAnsi="Arial" w:cs="Arial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是否可接受部分退款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REFUNDREV_</w:t>
            </w:r>
            <w:r w:rsidR="008C2B5C" w:rsidRPr="004F58E0">
              <w:rPr>
                <w:rFonts w:ascii="Arial" w:hAnsi="Arial" w:cs="Arial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是否可接受取消退款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7"/>
              </w:num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IS_COMPLEMENTARY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是否為點數型（可用來搭配主付款方式）的付款工具（例：</w:t>
            </w:r>
            <w:r w:rsidRPr="004F58E0">
              <w:rPr>
                <w:rFonts w:ascii="Arial" w:hAnsi="Arial" w:cs="Arial"/>
                <w:color w:val="000000"/>
              </w:rPr>
              <w:t>Happy Go</w:t>
            </w:r>
            <w:r>
              <w:rPr>
                <w:rFonts w:ascii="細明體" w:eastAsia="細明體" w:hAnsi="細明體" w:cs="Arial" w:hint="eastAsia"/>
                <w:color w:val="000000"/>
              </w:rPr>
              <w:t>點數、</w:t>
            </w:r>
            <w:r w:rsidRPr="004F58E0">
              <w:rPr>
                <w:rFonts w:ascii="Arial" w:hAnsi="Arial" w:cs="Arial"/>
                <w:color w:val="000000"/>
              </w:rPr>
              <w:t>SVC</w:t>
            </w:r>
            <w:r>
              <w:rPr>
                <w:rFonts w:ascii="細明體" w:eastAsia="細明體" w:hAnsi="細明體" w:cs="Arial" w:hint="eastAsia"/>
                <w:color w:val="000000"/>
              </w:rPr>
              <w:t>點數）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4" w:name="_Toc411275740"/>
      <w:r w:rsidRPr="00CA477D">
        <w:t>NPP_USER</w:t>
      </w:r>
      <w:bookmarkEnd w:id="1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850"/>
        <w:gridCol w:w="993"/>
        <w:gridCol w:w="1134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621C8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rPr>
                <w:sz w:val="20"/>
              </w:rPr>
              <w:t>Length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rPr>
                <w:sz w:val="22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rPr>
                <w:sz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用戶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t>Primary</w:t>
            </w:r>
            <w:r w:rsidRPr="004F58E0">
              <w:rPr>
                <w:rFonts w:hint="eastAsia"/>
              </w:rPr>
              <w:t xml:space="preserve"> key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DOMAIN_TYPE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用戶來源（</w:t>
            </w:r>
            <w:r w:rsidRPr="004F58E0">
              <w:rPr>
                <w:rFonts w:ascii="Arial" w:hAnsi="Arial" w:cs="Arial"/>
                <w:color w:val="000000"/>
              </w:rPr>
              <w:t>fetnet, FriDay, etc.</w:t>
            </w:r>
            <w:r>
              <w:rPr>
                <w:rFonts w:ascii="細明體" w:eastAsia="細明體" w:hAnsi="細明體" w:cs="Arial" w:hint="eastAsia"/>
                <w:color w:val="000000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名字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076BF2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076BF2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帳號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582A75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582A75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18,0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密碼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手機號碼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21C84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CF00D0" w:rsidRDefault="0061617D" w:rsidP="00113654">
            <w:pPr>
              <w:rPr>
                <w:rFonts w:ascii="細明體" w:eastAsia="細明體" w:hAnsi="細明體" w:cs="新細明體"/>
                <w:szCs w:val="24"/>
              </w:rPr>
            </w:pPr>
            <w:r w:rsidRPr="004F58E0">
              <w:rPr>
                <w:rFonts w:ascii="細明體" w:eastAsia="細明體" w:hAnsi="細明體" w:hint="eastAsia"/>
              </w:rPr>
              <w:t>證照號碼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CF00D0" w:rsidP="00113654">
            <w:r w:rsidRPr="004F58E0">
              <w:rPr>
                <w:rFonts w:hint="eastAsia"/>
              </w:rPr>
              <w:t>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電子郵件信箱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D1059B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戶籍地址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是否能從</w:t>
            </w:r>
            <w:r w:rsidRPr="004F58E0">
              <w:rPr>
                <w:rFonts w:hint="eastAsia"/>
                <w:color w:val="FF0000"/>
              </w:rPr>
              <w:t>SDP</w:t>
            </w:r>
            <w:r w:rsidRPr="004F58E0">
              <w:rPr>
                <w:rFonts w:hint="eastAsia"/>
                <w:color w:val="FF0000"/>
              </w:rPr>
              <w:t>得到</w:t>
            </w:r>
            <w:r w:rsidRPr="004F58E0">
              <w:rPr>
                <w:rFonts w:hint="eastAsia"/>
                <w:color w:val="FF0000"/>
              </w:rPr>
              <w:t>?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CONTACT_ADDR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聯絡地址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512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國籍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3407EA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BILLING_ACC_ID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225A7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遠傳帳單帳號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21C84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21C84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GSM_PAY_NAME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225A7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帳單付款人姓名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GSM_ACTV_TS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5D11B0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啟用日期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GSM_USERTYPE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225A7" w:rsidRDefault="0061617D" w:rsidP="00113654">
            <w:pPr>
              <w:rPr>
                <w:rFonts w:ascii="Arial" w:hAnsi="Arial" w:cs="Arial"/>
                <w:color w:val="FF0000"/>
                <w:szCs w:val="24"/>
              </w:rPr>
            </w:pPr>
            <w:r w:rsidRPr="004225A7">
              <w:rPr>
                <w:rFonts w:ascii="細明體" w:eastAsia="細明體" w:hAnsi="細明體" w:cs="Arial" w:hint="eastAsia"/>
                <w:color w:val="FF0000"/>
              </w:rPr>
              <w:t>企業</w:t>
            </w:r>
            <w:r w:rsidRPr="004F58E0">
              <w:rPr>
                <w:rFonts w:ascii="Arial" w:hAnsi="Arial" w:cs="Arial"/>
                <w:color w:val="FF0000"/>
              </w:rPr>
              <w:t>/</w:t>
            </w:r>
            <w:r w:rsidRPr="004225A7">
              <w:rPr>
                <w:rFonts w:ascii="細明體" w:eastAsia="細明體" w:hAnsi="細明體" w:cs="Arial" w:hint="eastAsia"/>
                <w:color w:val="FF0000"/>
              </w:rPr>
              <w:t>個人用戶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4B2DA8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GSM_</w:t>
            </w:r>
            <w:r w:rsidR="0061617D" w:rsidRPr="004F58E0">
              <w:rPr>
                <w:rFonts w:ascii="Arial" w:hAnsi="Arial" w:cs="Arial"/>
                <w:color w:val="000000"/>
                <w:sz w:val="20"/>
                <w:szCs w:val="20"/>
              </w:rPr>
              <w:t>CARRIERTYPE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遠傳</w:t>
            </w:r>
            <w:r w:rsidRPr="004F58E0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細明體" w:eastAsia="細明體" w:hAnsi="細明體" w:cs="Arial" w:hint="eastAsia"/>
                <w:color w:val="000000"/>
              </w:rPr>
              <w:t>和信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GSM_SUBTYPE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2G, 3G, 4G, etc.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GSM_PAIDTYPE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Prepaid, postpaid, hybrid, etc.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GSM_STATUS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門號狀態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FF0000"/>
                <w:sz w:val="20"/>
                <w:szCs w:val="20"/>
              </w:rPr>
              <w:t>GSM_BILL_ADDR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5D11B0" w:rsidRDefault="0061617D" w:rsidP="00113654">
            <w:pPr>
              <w:rPr>
                <w:rFonts w:ascii="細明體" w:eastAsia="細明體" w:hAnsi="細明體" w:cs="新細明體"/>
                <w:color w:val="FF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FF0000"/>
              </w:rPr>
              <w:t>帳單地址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ALLOW_BILL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是否開啟電信帳單繳款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t>Y</w:t>
            </w:r>
            <w:r w:rsidRPr="004F58E0">
              <w:rPr>
                <w:rFonts w:hint="eastAsia"/>
              </w:rPr>
              <w:t>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ALLOW_MPAY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CB3034" w:rsidP="00113654">
            <w:pPr>
              <w:rPr>
                <w:rFonts w:ascii="細明體" w:eastAsia="細明體" w:hAnsi="細明體"/>
                <w:color w:val="000000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小額付費</w:t>
            </w:r>
            <w:r w:rsidR="002866C8" w:rsidRPr="004F58E0">
              <w:rPr>
                <w:rFonts w:ascii="細明體" w:eastAsia="細明體" w:hAnsi="細明體" w:hint="eastAsia"/>
                <w:color w:val="000000"/>
              </w:rPr>
              <w:t>開通日期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2866C8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2866C8" w:rsidP="00113654">
            <w:r w:rsidRPr="004F58E0">
              <w:rPr>
                <w:rFonts w:hint="eastAsia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ALLOW_LMT_ALERT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是否開啟交易達上限之簡訊警示通知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</w:t>
            </w:r>
            <w:r w:rsidRPr="004F58E0">
              <w:t>: No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ALERT_LMT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交易上限金額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ALLOW_TX_ALERT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是否開啟交易簡訊通知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4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DFLT_PAY_METHOD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預設付款方式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5" w:name="_Toc411275741"/>
      <w:r w:rsidRPr="00CA477D">
        <w:t>NPP_USER_INVOICE</w:t>
      </w:r>
      <w:bookmarkEnd w:id="1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NPP_USER_INVOICE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用戶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PRESENT_TYPE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發票載具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FETNET: Fetnet</w:t>
            </w:r>
            <w:r w:rsidRPr="004F58E0">
              <w:rPr>
                <w:rFonts w:hint="eastAsia"/>
              </w:rPr>
              <w:t>會員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FRIDAY: FriDay</w:t>
            </w:r>
            <w:r w:rsidRPr="004F58E0">
              <w:rPr>
                <w:rFonts w:hint="eastAsia"/>
              </w:rPr>
              <w:t>會</w:t>
            </w:r>
            <w:r w:rsidRPr="004F58E0">
              <w:rPr>
                <w:rFonts w:hint="eastAsia"/>
              </w:rPr>
              <w:lastRenderedPageBreak/>
              <w:t>員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MOBILE: </w:t>
            </w:r>
            <w:r w:rsidRPr="004F58E0">
              <w:rPr>
                <w:rFonts w:hint="eastAsia"/>
              </w:rPr>
              <w:t>手機條碼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MOICA: </w:t>
            </w:r>
            <w:r w:rsidRPr="004F58E0">
              <w:rPr>
                <w:rFonts w:hint="eastAsia"/>
              </w:rPr>
              <w:t>自然人憑證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PRESENT_NO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手機條碼</w:t>
            </w:r>
            <w:r w:rsidRPr="004F58E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細明體" w:eastAsia="細明體" w:hAnsi="細明體" w:cs="Arial" w:hint="eastAsia"/>
                <w:color w:val="000000"/>
              </w:rPr>
              <w:t>或</w:t>
            </w:r>
            <w:r w:rsidRPr="004F58E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細明體" w:eastAsia="細明體" w:hAnsi="細明體" w:cs="Arial" w:hint="eastAsia"/>
                <w:color w:val="000000"/>
              </w:rPr>
              <w:t>自然人憑證號碼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IS_DONATE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是否捐贈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不捐贈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Y1: </w:t>
            </w:r>
            <w:r w:rsidRPr="004F58E0">
              <w:rPr>
                <w:rFonts w:hint="eastAsia"/>
              </w:rPr>
              <w:t>選擇捐贈單位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Y2: </w:t>
            </w:r>
            <w:r w:rsidRPr="004F58E0">
              <w:rPr>
                <w:rFonts w:hint="eastAsia"/>
              </w:rPr>
              <w:t>自行輸入愛心碼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DONATE_ID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捐贈單位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DONATE_NO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自行輸入的愛心碼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CUST_TYPE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1073AE" w:rsidRDefault="0061617D" w:rsidP="00113654">
            <w:pPr>
              <w:rPr>
                <w:rFonts w:ascii="細明體" w:eastAsia="細明體" w:hAnsi="細明體" w:cs="新細明體"/>
                <w:szCs w:val="24"/>
              </w:rPr>
            </w:pPr>
            <w:r w:rsidRPr="004F58E0">
              <w:rPr>
                <w:rFonts w:ascii="細明體" w:eastAsia="細明體" w:hAnsi="細明體" w:hint="eastAsia"/>
              </w:rPr>
              <w:t>用戶類型 (二聯/三聯)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個人戶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二聯</w:t>
            </w:r>
            <w:r w:rsidRPr="004F58E0">
              <w:rPr>
                <w:rFonts w:hint="eastAsia"/>
              </w:rPr>
              <w:t>)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 xml:space="preserve">E: </w:t>
            </w:r>
            <w:r w:rsidRPr="004F58E0">
              <w:rPr>
                <w:rFonts w:hint="eastAsia"/>
              </w:rPr>
              <w:t>企業戶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三聯</w:t>
            </w:r>
            <w:r w:rsidRPr="004F58E0">
              <w:rPr>
                <w:rFonts w:hint="eastAsia"/>
              </w:rPr>
              <w:t>)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IS_PRINT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1073AE" w:rsidRDefault="0061617D" w:rsidP="00113654">
            <w:pPr>
              <w:rPr>
                <w:rFonts w:ascii="細明體" w:eastAsia="細明體" w:hAnsi="細明體" w:cs="新細明體"/>
                <w:szCs w:val="24"/>
              </w:rPr>
            </w:pPr>
            <w:r w:rsidRPr="004F58E0">
              <w:rPr>
                <w:rFonts w:ascii="細明體" w:eastAsia="細明體" w:hAnsi="細明體" w:hint="eastAsia"/>
              </w:rPr>
              <w:t>是否索取紙本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GUID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INVOICE_TITLE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發票抬頭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電子郵件信箱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IS_BILL_ADDR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發票地址是否同帳單地址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城市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DISTRICT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地區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ADDR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6" w:name="_Toc411275742"/>
      <w:r w:rsidRPr="00CA477D">
        <w:t>NPP_USER_INVOICE_DONATION</w:t>
      </w:r>
      <w:bookmarkEnd w:id="1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NPP_USER_INVOICE_DONATION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DONATE_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捐贈單位愛心碼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Primary key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DONATE_NAME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細明體" w:eastAsia="細明體" w:hAnsi="細明體"/>
                <w:color w:val="000000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捐贈單位簡稱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DONATE_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FULL_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新細明體"/>
                <w:color w:val="000000"/>
                <w:szCs w:val="24"/>
              </w:rPr>
            </w:pPr>
            <w:r w:rsidRPr="004F58E0">
              <w:rPr>
                <w:rFonts w:ascii="細明體" w:eastAsia="細明體" w:hAnsi="細明體" w:hint="eastAsia"/>
                <w:color w:val="000000"/>
              </w:rPr>
              <w:t>捐贈單位全名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7" w:name="_Toc411275743"/>
      <w:r w:rsidRPr="00CA477D">
        <w:lastRenderedPageBreak/>
        <w:t>NPP_USER_PAYMENT_METHOD</w:t>
      </w:r>
      <w:bookmarkEnd w:id="1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NPP_USER_PAYMENT_METHOD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使用者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METHOD_ID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付款方式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P</w:t>
            </w:r>
            <w:r w:rsidRPr="004F58E0">
              <w:rPr>
                <w:rFonts w:hint="eastAsia"/>
                <w:sz w:val="16"/>
                <w:szCs w:val="16"/>
              </w:rPr>
              <w:t>B: Phone Bill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CC</w:t>
            </w:r>
            <w:r w:rsidRPr="004F58E0">
              <w:rPr>
                <w:rFonts w:hint="eastAsia"/>
                <w:sz w:val="16"/>
                <w:szCs w:val="16"/>
              </w:rPr>
              <w:t xml:space="preserve">01: </w:t>
            </w:r>
            <w:r w:rsidRPr="004F58E0">
              <w:rPr>
                <w:rFonts w:hint="eastAsia"/>
                <w:sz w:val="16"/>
                <w:szCs w:val="16"/>
              </w:rPr>
              <w:t>信用卡不分期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 xml:space="preserve">CC03: </w:t>
            </w:r>
            <w:r w:rsidRPr="004F58E0">
              <w:rPr>
                <w:rFonts w:hint="eastAsia"/>
                <w:sz w:val="16"/>
                <w:szCs w:val="16"/>
              </w:rPr>
              <w:t>信用卡分</w:t>
            </w:r>
            <w:r w:rsidRPr="004F58E0">
              <w:rPr>
                <w:rFonts w:hint="eastAsia"/>
                <w:sz w:val="16"/>
                <w:szCs w:val="16"/>
              </w:rPr>
              <w:t>3</w:t>
            </w:r>
            <w:r w:rsidRPr="004F58E0">
              <w:rPr>
                <w:rFonts w:hint="eastAsia"/>
                <w:sz w:val="16"/>
                <w:szCs w:val="16"/>
              </w:rPr>
              <w:t>期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 xml:space="preserve">CC99: </w:t>
            </w:r>
            <w:r w:rsidRPr="004F58E0">
              <w:rPr>
                <w:rFonts w:hint="eastAsia"/>
                <w:sz w:val="16"/>
                <w:szCs w:val="16"/>
              </w:rPr>
              <w:t>信用卡紅利折抵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SVCC: SVC</w:t>
            </w:r>
            <w:r w:rsidRPr="004F58E0">
              <w:rPr>
                <w:rFonts w:hint="eastAsia"/>
                <w:sz w:val="16"/>
                <w:szCs w:val="16"/>
              </w:rPr>
              <w:t>現金點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SVCG: SVC</w:t>
            </w:r>
            <w:r w:rsidRPr="004F58E0">
              <w:rPr>
                <w:rFonts w:hint="eastAsia"/>
                <w:sz w:val="16"/>
                <w:szCs w:val="16"/>
              </w:rPr>
              <w:t>贈送點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SVCM: SVC</w:t>
            </w:r>
            <w:r w:rsidRPr="004F58E0">
              <w:rPr>
                <w:rFonts w:hint="eastAsia"/>
                <w:sz w:val="16"/>
                <w:szCs w:val="16"/>
              </w:rPr>
              <w:t>混合點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CA: Cash</w:t>
            </w:r>
            <w:r w:rsidRPr="004F58E0">
              <w:rPr>
                <w:sz w:val="16"/>
                <w:szCs w:val="16"/>
              </w:rPr>
              <w:br/>
              <w:t>HG</w:t>
            </w:r>
            <w:r w:rsidRPr="004F58E0">
              <w:rPr>
                <w:rFonts w:hint="eastAsia"/>
                <w:sz w:val="16"/>
                <w:szCs w:val="16"/>
              </w:rPr>
              <w:t xml:space="preserve">: </w:t>
            </w:r>
            <w:r w:rsidRPr="004F58E0">
              <w:rPr>
                <w:sz w:val="16"/>
                <w:szCs w:val="16"/>
              </w:rPr>
              <w:t>HappyGo</w:t>
            </w:r>
            <w:r w:rsidRPr="004F58E0">
              <w:rPr>
                <w:sz w:val="16"/>
                <w:szCs w:val="16"/>
              </w:rPr>
              <w:br/>
            </w:r>
            <w:r w:rsidRPr="004F58E0">
              <w:rPr>
                <w:rFonts w:hint="eastAsia"/>
                <w:sz w:val="16"/>
                <w:szCs w:val="16"/>
              </w:rPr>
              <w:t xml:space="preserve">BK: </w:t>
            </w:r>
            <w:r w:rsidRPr="004F58E0">
              <w:rPr>
                <w:rFonts w:hint="eastAsia"/>
                <w:sz w:val="16"/>
                <w:szCs w:val="16"/>
              </w:rPr>
              <w:t>全國繳費平台</w:t>
            </w:r>
          </w:p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ATM</w:t>
            </w:r>
            <w:r w:rsidRPr="004F58E0">
              <w:rPr>
                <w:rFonts w:hint="eastAsia"/>
                <w:sz w:val="16"/>
                <w:szCs w:val="16"/>
              </w:rPr>
              <w:t>: ATM</w:t>
            </w:r>
            <w:r w:rsidRPr="004F58E0">
              <w:rPr>
                <w:rFonts w:hint="eastAsia"/>
                <w:sz w:val="16"/>
                <w:szCs w:val="16"/>
              </w:rPr>
              <w:t>轉帳</w:t>
            </w:r>
          </w:p>
          <w:p w:rsidR="0061617D" w:rsidRPr="004F58E0" w:rsidRDefault="0061617D" w:rsidP="00113654">
            <w:r w:rsidRPr="004F58E0">
              <w:rPr>
                <w:sz w:val="16"/>
                <w:szCs w:val="16"/>
              </w:rPr>
              <w:t>WATM</w:t>
            </w:r>
            <w:r w:rsidRPr="004F58E0">
              <w:rPr>
                <w:rFonts w:hint="eastAsia"/>
                <w:sz w:val="16"/>
                <w:szCs w:val="16"/>
              </w:rPr>
              <w:t xml:space="preserve">: </w:t>
            </w:r>
            <w:r w:rsidRPr="004F58E0">
              <w:rPr>
                <w:sz w:val="16"/>
                <w:szCs w:val="16"/>
              </w:rPr>
              <w:t>Web ATM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KEY_ID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該付款方式最主要的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  <w:r>
              <w:rPr>
                <w:rFonts w:ascii="細明體" w:eastAsia="細明體" w:hAnsi="細明體" w:cs="Arial" w:hint="eastAsia"/>
                <w:color w:val="000000"/>
              </w:rPr>
              <w:t>（可能是信用卡號、</w:t>
            </w:r>
            <w:r w:rsidRPr="004F58E0">
              <w:rPr>
                <w:rFonts w:ascii="Arial" w:hAnsi="Arial" w:cs="Arial"/>
                <w:color w:val="000000"/>
              </w:rPr>
              <w:t>SVC</w:t>
            </w:r>
            <w:r>
              <w:rPr>
                <w:rFonts w:ascii="細明體" w:eastAsia="細明體" w:hAnsi="細明體" w:cs="Arial" w:hint="eastAsia"/>
                <w:color w:val="000000"/>
              </w:rPr>
              <w:t>卡號、</w:t>
            </w:r>
            <w:r w:rsidRPr="004F58E0">
              <w:rPr>
                <w:rFonts w:ascii="Arial" w:hAnsi="Arial" w:cs="Arial"/>
                <w:color w:val="000000"/>
              </w:rPr>
              <w:t>HappyGo</w:t>
            </w:r>
            <w:r>
              <w:rPr>
                <w:rFonts w:ascii="細明體" w:eastAsia="細明體" w:hAnsi="細明體" w:cs="Arial" w:hint="eastAsia"/>
                <w:color w:val="000000"/>
              </w:rPr>
              <w:t>卡號、</w:t>
            </w:r>
            <w:r w:rsidRPr="004F58E0">
              <w:rPr>
                <w:rFonts w:ascii="Arial" w:hAnsi="Arial" w:cs="Arial"/>
                <w:color w:val="000000"/>
              </w:rPr>
              <w:t>etc.</w:t>
            </w:r>
            <w:r>
              <w:rPr>
                <w:rFonts w:ascii="細明體" w:eastAsia="細明體" w:hAnsi="細明體" w:cs="Arial" w:hint="eastAsia"/>
                <w:color w:val="000000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KEY_HASH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825D2E" w:rsidRDefault="0061617D" w:rsidP="00113654">
            <w:pPr>
              <w:rPr>
                <w:rFonts w:ascii="細明體" w:eastAsia="細明體" w:hAnsi="細明體" w:cs="Arial"/>
                <w:color w:val="FF0000"/>
              </w:rPr>
            </w:pPr>
            <w:r>
              <w:rPr>
                <w:rFonts w:ascii="細明體" w:eastAsia="細明體" w:hAnsi="細明體" w:cs="Arial" w:hint="eastAsia"/>
                <w:color w:val="FF0000"/>
              </w:rPr>
              <w:t>卡號的</w:t>
            </w:r>
            <w:r w:rsidRPr="00825D2E">
              <w:rPr>
                <w:rFonts w:ascii="Arial" w:eastAsia="細明體" w:hAnsi="Arial" w:cs="Arial"/>
                <w:color w:val="FF0000"/>
              </w:rPr>
              <w:t>hash</w:t>
            </w:r>
            <w:r>
              <w:rPr>
                <w:rFonts w:ascii="細明體" w:eastAsia="細明體" w:hAnsi="細明體" w:cs="Arial" w:hint="eastAsia"/>
                <w:color w:val="FF0000"/>
              </w:rPr>
              <w:t>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?????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???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For credit card only?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BANK_ID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銀行代碼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VALID_UNTIL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有效時間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201608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MORE_INFO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細明體" w:eastAsia="細明體" w:hAnsi="細明體" w:cs="Arial"/>
                <w:color w:val="000000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是否有更多資訊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IS_DFLT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是否為預設付款方式</w:t>
            </w:r>
            <w:r w:rsidRPr="004F58E0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ENTRY_TS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建立日期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最後修改日期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8" w:name="_Toc411275744"/>
      <w:r w:rsidRPr="00CA477D">
        <w:t>NPP_USER_PAYMENT_METHOD_INFO</w:t>
      </w:r>
      <w:bookmarkEnd w:id="1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NPP_USER_PAYMENT_METHOD_INFO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lastRenderedPageBreak/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User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METHOD_ID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付款方式</w:t>
            </w:r>
            <w:r>
              <w:rPr>
                <w:rFonts w:ascii="Arial" w:hAnsi="Arial" w:cs="Arial" w:hint="eastAsia"/>
                <w:color w:val="000000"/>
                <w:szCs w:val="24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VARCJAR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KEY_ID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pStyle w:val="a3"/>
              <w:numPr>
                <w:ilvl w:val="0"/>
                <w:numId w:val="53"/>
              </w:numPr>
              <w:spacing w:before="120"/>
              <w:ind w:leftChars="0"/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KEY_HASH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825D2E" w:rsidRDefault="0061617D" w:rsidP="00113654">
            <w:pPr>
              <w:spacing w:before="120"/>
              <w:rPr>
                <w:rFonts w:ascii="細明體" w:eastAsia="細明體" w:hAnsi="細明體" w:cs="Arial"/>
                <w:color w:val="FF0000"/>
              </w:rPr>
            </w:pPr>
            <w:r>
              <w:rPr>
                <w:rFonts w:ascii="細明體" w:eastAsia="細明體" w:hAnsi="細明體" w:cs="Arial" w:hint="eastAsia"/>
                <w:color w:val="FF0000"/>
              </w:rPr>
              <w:t>卡號的</w:t>
            </w:r>
            <w:r w:rsidRPr="00825D2E">
              <w:rPr>
                <w:rFonts w:ascii="Arial" w:eastAsia="細明體" w:hAnsi="Arial" w:cs="Arial"/>
                <w:color w:val="FF0000"/>
              </w:rPr>
              <w:t>hash</w:t>
            </w:r>
            <w:r>
              <w:rPr>
                <w:rFonts w:ascii="細明體" w:eastAsia="細明體" w:hAnsi="細明體" w:cs="Arial" w:hint="eastAsia"/>
                <w:color w:val="FF0000"/>
              </w:rPr>
              <w:t>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?????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???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For credit card only?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Reference to NPP_USER_PAYMETHOD_NAME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實際填入的值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19" w:name="_Toc411275745"/>
      <w:r w:rsidRPr="00CA477D">
        <w:t>NPP_USER_PAYMENT_METHOD_NAME</w:t>
      </w:r>
      <w:bookmarkEnd w:id="1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NPP_USER_PAYMENT_METHOD_NAME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欄位的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NAME_CONTENT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欄位名稱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20" w:name="_Toc411275746"/>
      <w:r w:rsidRPr="00CA477D">
        <w:t>NPP_USER_DEFAULT_PAYMENT_METHOD</w:t>
      </w:r>
      <w:bookmarkEnd w:id="2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NPP_USER_DEFAULT_PAYMENT_METHOD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細明體" w:eastAsia="細明體" w:hAnsi="細明體" w:cs="Arial" w:hint="eastAsia"/>
                <w:color w:val="000000"/>
              </w:rPr>
              <w:t>用戶</w:t>
            </w:r>
            <w:r w:rsidRPr="004F58E0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Partner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DFLT_PAY_METHOD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 w:rsidRPr="004F58E0">
              <w:rPr>
                <w:rFonts w:ascii="Arial" w:hAnsi="Arial" w:cs="Arial"/>
                <w:color w:val="000000"/>
              </w:rPr>
              <w:t>By Partner</w:t>
            </w:r>
            <w:r>
              <w:rPr>
                <w:rFonts w:ascii="細明體" w:eastAsia="細明體" w:hAnsi="細明體" w:cs="Arial" w:hint="eastAsia"/>
                <w:color w:val="000000"/>
              </w:rPr>
              <w:t>設定的預設付款方式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KEY_ID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</w:rPr>
            </w:pPr>
            <w:r w:rsidRPr="004F58E0">
              <w:rPr>
                <w:rFonts w:ascii="Arial" w:hAnsi="Arial" w:cs="Arial" w:hint="eastAsia"/>
                <w:color w:val="000000"/>
              </w:rPr>
              <w:t>付款方式</w:t>
            </w:r>
            <w:r w:rsidRPr="004F58E0">
              <w:rPr>
                <w:rFonts w:ascii="Arial" w:hAnsi="Arial" w:cs="Arial" w:hint="eastAsia"/>
                <w:color w:val="000000"/>
              </w:rPr>
              <w:t>key</w:t>
            </w:r>
            <w:r w:rsidRPr="004F58E0">
              <w:rPr>
                <w:rFonts w:ascii="Arial" w:hAnsi="Arial" w:cs="Arial" w:hint="eastAsia"/>
                <w:color w:val="000000"/>
              </w:rPr>
              <w:t>值（卡號）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  <w:rPr>
                <w:color w:val="FF000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KEY_HASH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FF0000"/>
              </w:rPr>
            </w:pPr>
            <w:r w:rsidRPr="004F58E0">
              <w:rPr>
                <w:rFonts w:ascii="Arial" w:hAnsi="Arial" w:cs="Arial" w:hint="eastAsia"/>
                <w:color w:val="FF0000"/>
              </w:rPr>
              <w:t>卡號的</w:t>
            </w:r>
            <w:r w:rsidRPr="004F58E0">
              <w:rPr>
                <w:rFonts w:ascii="Arial" w:hAnsi="Arial" w:cs="Arial" w:hint="eastAsia"/>
                <w:color w:val="FF0000"/>
              </w:rPr>
              <w:t>hash</w:t>
            </w:r>
            <w:r w:rsidRPr="004F58E0">
              <w:rPr>
                <w:rFonts w:ascii="Arial" w:hAnsi="Arial" w:cs="Arial" w:hint="eastAsia"/>
                <w:color w:val="FF0000"/>
              </w:rPr>
              <w:t>值</w:t>
            </w:r>
            <w:r w:rsidRPr="004F58E0">
              <w:rPr>
                <w:rFonts w:ascii="Arial" w:hAnsi="Arial" w:cs="Arial" w:hint="eastAsia"/>
                <w:color w:val="FF0000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  <w:sz w:val="16"/>
                <w:szCs w:val="16"/>
              </w:rPr>
            </w:pPr>
            <w:r w:rsidRPr="004F58E0">
              <w:rPr>
                <w:rFonts w:hint="eastAsia"/>
                <w:color w:val="FF0000"/>
                <w:sz w:val="16"/>
                <w:szCs w:val="16"/>
              </w:rPr>
              <w:t>?????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????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No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color w:val="FF0000"/>
              </w:rPr>
            </w:pP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  <w:spacing w:before="12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6A0D59" w:rsidRDefault="0061617D" w:rsidP="00113654">
            <w:pPr>
              <w:rPr>
                <w:rFonts w:ascii="細明體" w:eastAsia="細明體" w:hAnsi="細明體" w:cs="Arial"/>
              </w:rPr>
            </w:pPr>
            <w:r w:rsidRPr="006A0D59">
              <w:rPr>
                <w:rFonts w:ascii="細明體" w:eastAsia="細明體" w:hAnsi="細明體" w:cs="Arial" w:hint="eastAsia"/>
              </w:rPr>
              <w:t>銀行代碼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VALID_UNTIL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6A0D59" w:rsidRDefault="0061617D" w:rsidP="00113654">
            <w:pPr>
              <w:rPr>
                <w:rFonts w:ascii="細明體" w:eastAsia="細明體" w:hAnsi="細明體" w:cs="Arial"/>
              </w:rPr>
            </w:pPr>
            <w:r w:rsidRPr="006A0D59">
              <w:rPr>
                <w:rFonts w:ascii="細明體" w:eastAsia="細明體" w:hAnsi="細明體" w:cs="Arial" w:hint="eastAsia"/>
              </w:rPr>
              <w:t>有效時間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201608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  <w:spacing w:before="12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MORE_INFO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6A0D59" w:rsidRDefault="0061617D" w:rsidP="00113654">
            <w:pPr>
              <w:spacing w:before="120"/>
              <w:rPr>
                <w:rFonts w:ascii="細明體" w:eastAsia="細明體" w:hAnsi="細明體" w:cs="Arial"/>
              </w:rPr>
            </w:pPr>
            <w:r w:rsidRPr="006A0D59">
              <w:rPr>
                <w:rFonts w:ascii="細明體" w:eastAsia="細明體" w:hAnsi="細明體" w:cs="Arial" w:hint="eastAsia"/>
              </w:rPr>
              <w:t>是否有更多資訊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Y: Yes</w:t>
            </w:r>
          </w:p>
          <w:p w:rsidR="0061617D" w:rsidRPr="004F58E0" w:rsidRDefault="0061617D" w:rsidP="00113654">
            <w:pPr>
              <w:spacing w:before="120"/>
            </w:pPr>
            <w:r w:rsidRPr="004F58E0">
              <w:rPr>
                <w:rFonts w:hint="eastAsia"/>
              </w:rPr>
              <w:t>N: No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</w:rPr>
            </w:pPr>
            <w:r w:rsidRPr="004F58E0">
              <w:rPr>
                <w:rFonts w:ascii="Arial" w:hAnsi="Arial" w:cs="Arial" w:hint="eastAsia"/>
                <w:color w:val="000000"/>
              </w:rPr>
              <w:t>最後修改時間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Default="0061617D" w:rsidP="0061617D"/>
    <w:p w:rsidR="0061617D" w:rsidRPr="0016095F" w:rsidRDefault="0061617D" w:rsidP="0061617D">
      <w:pPr>
        <w:pStyle w:val="Style2"/>
      </w:pPr>
      <w:bookmarkStart w:id="21" w:name="_Toc411275747"/>
      <w:r w:rsidRPr="00CA477D">
        <w:t>NPP_BANK_INFO</w:t>
      </w:r>
      <w:bookmarkEnd w:id="2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1617D" w:rsidRPr="004F58E0" w:rsidTr="00113654">
        <w:tc>
          <w:tcPr>
            <w:tcW w:w="900" w:type="dxa"/>
            <w:gridSpan w:val="2"/>
            <w:shd w:val="clear" w:color="auto" w:fill="000000"/>
          </w:tcPr>
          <w:p w:rsidR="0061617D" w:rsidRPr="004F58E0" w:rsidRDefault="0061617D" w:rsidP="00113654"/>
        </w:tc>
        <w:tc>
          <w:tcPr>
            <w:tcW w:w="8778" w:type="dxa"/>
            <w:gridSpan w:val="7"/>
            <w:shd w:val="clear" w:color="auto" w:fill="000000"/>
          </w:tcPr>
          <w:p w:rsidR="0061617D" w:rsidRPr="004F58E0" w:rsidRDefault="0061617D" w:rsidP="00113654">
            <w:r w:rsidRPr="004F58E0">
              <w:t>NPP_BANK_INFO</w:t>
            </w:r>
          </w:p>
        </w:tc>
        <w:tc>
          <w:tcPr>
            <w:tcW w:w="850" w:type="dxa"/>
            <w:shd w:val="clear" w:color="auto" w:fill="000000"/>
          </w:tcPr>
          <w:p w:rsidR="0061617D" w:rsidRPr="004F58E0" w:rsidRDefault="0061617D" w:rsidP="00113654"/>
        </w:tc>
      </w:tr>
      <w:tr w:rsidR="0061617D" w:rsidRPr="004F58E0" w:rsidTr="001136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617D" w:rsidRPr="004F58E0" w:rsidRDefault="0061617D" w:rsidP="00113654">
            <w:r w:rsidRPr="004F58E0">
              <w:t>Remark</w:t>
            </w:r>
          </w:p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BANK_ID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銀行代碼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  <w:tr w:rsidR="0061617D" w:rsidRPr="004F58E0" w:rsidTr="001136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58536F">
            <w:pPr>
              <w:numPr>
                <w:ilvl w:val="0"/>
                <w:numId w:val="5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BANK_NAME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Default="0061617D" w:rsidP="00113654">
            <w:pPr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 w:hint="eastAsia"/>
                <w:color w:val="000000"/>
                <w:szCs w:val="24"/>
              </w:rPr>
              <w:t>銀行名稱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617D" w:rsidRPr="004F58E0" w:rsidRDefault="0061617D" w:rsidP="00113654"/>
        </w:tc>
      </w:tr>
    </w:tbl>
    <w:p w:rsidR="0061617D" w:rsidRPr="0016095F" w:rsidRDefault="0061617D" w:rsidP="00C66EED">
      <w:pPr>
        <w:pStyle w:val="Style1"/>
      </w:pPr>
      <w:r>
        <w:rPr>
          <w:rFonts w:eastAsia="新細明體" w:hint="eastAsia"/>
        </w:rPr>
        <w:t>Credit Limit</w:t>
      </w:r>
    </w:p>
    <w:p w:rsidR="00E34D41" w:rsidRPr="0016095F" w:rsidRDefault="00E34D41" w:rsidP="00E34D41">
      <w:pPr>
        <w:pStyle w:val="Style2"/>
      </w:pPr>
      <w:bookmarkStart w:id="22" w:name="_Toc411619779"/>
      <w:r>
        <w:t>NPP_C</w:t>
      </w:r>
      <w:r>
        <w:rPr>
          <w:rFonts w:hint="eastAsia"/>
        </w:rPr>
        <w:t>L</w:t>
      </w:r>
      <w:r>
        <w:t>_PROMO</w:t>
      </w:r>
      <w:bookmarkEnd w:id="2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022020" w:rsidP="000220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Auto-increment</w:t>
            </w:r>
          </w:p>
        </w:tc>
      </w:tr>
      <w:tr w:rsidR="00912719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0220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585C5F" w:rsidRPr="004F58E0" w:rsidRDefault="00585C5F" w:rsidP="00C94CC7">
            <w:r w:rsidRPr="004F58E0">
              <w:rPr>
                <w:rFonts w:hint="eastAsia"/>
              </w:rPr>
              <w:t>建立時產生的</w:t>
            </w:r>
            <w:r w:rsidRPr="004F58E0">
              <w:rPr>
                <w:rFonts w:hint="eastAsia"/>
              </w:rPr>
              <w:t>promotion ID</w:t>
            </w:r>
            <w:r w:rsidRPr="004F58E0">
              <w:rPr>
                <w:rFonts w:hint="eastAsia"/>
              </w:rPr>
              <w:t>，修改時</w:t>
            </w:r>
            <w:r w:rsidRPr="004F58E0">
              <w:rPr>
                <w:rFonts w:hint="eastAsia"/>
              </w:rPr>
              <w:t>PROMO_ID</w:t>
            </w:r>
            <w:r w:rsidRPr="004F58E0">
              <w:rPr>
                <w:rFonts w:hint="eastAsia"/>
              </w:rPr>
              <w:t>不變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活動名稱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t>最後一筆或是促銷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最後一筆</w:t>
            </w:r>
            <w:r w:rsidRPr="004F58E0">
              <w:rPr>
                <w:rFonts w:hint="eastAsia"/>
              </w:rPr>
              <w:t>Last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P:</w:t>
            </w:r>
            <w:r w:rsidRPr="004F58E0">
              <w:rPr>
                <w:rFonts w:hint="eastAsia"/>
              </w:rPr>
              <w:t>促銷</w:t>
            </w:r>
            <w:r w:rsidRPr="004F58E0">
              <w:rPr>
                <w:rFonts w:hint="eastAsia"/>
              </w:rPr>
              <w:t>Promotion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R:</w:t>
            </w:r>
            <w:r w:rsidRPr="004F58E0">
              <w:rPr>
                <w:rFonts w:hint="eastAsia"/>
              </w:rPr>
              <w:t>已開始</w:t>
            </w:r>
            <w:r w:rsidRPr="004F58E0">
              <w:rPr>
                <w:rFonts w:hint="eastAsia"/>
              </w:rPr>
              <w:t>RUN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未開始</w:t>
            </w:r>
            <w:r w:rsidRPr="004F58E0">
              <w:rPr>
                <w:rFonts w:hint="eastAsia"/>
              </w:rPr>
              <w:t>STANBY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已結束</w:t>
            </w:r>
            <w:r w:rsidRPr="004F58E0">
              <w:rPr>
                <w:rFonts w:hint="eastAsia"/>
              </w:rPr>
              <w:t>END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已取消</w:t>
            </w:r>
            <w:r w:rsidRPr="004F58E0">
              <w:rPr>
                <w:rFonts w:hint="eastAsia"/>
              </w:rPr>
              <w:t>CANCEL</w:t>
            </w:r>
          </w:p>
          <w:p w:rsidR="00CF04BD" w:rsidRPr="004F58E0" w:rsidRDefault="00CF04BD" w:rsidP="00C94CC7">
            <w:r w:rsidRPr="004F58E0">
              <w:t>V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審核中</w:t>
            </w:r>
            <w:r w:rsidRPr="004F58E0">
              <w:rPr>
                <w:rFonts w:hint="eastAsia"/>
              </w:rPr>
              <w:t>VERIFY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審核退回</w:t>
            </w:r>
            <w:r w:rsidRPr="004F58E0">
              <w:rPr>
                <w:rFonts w:hint="eastAsia"/>
              </w:rPr>
              <w:t>FAIL</w:t>
            </w:r>
          </w:p>
        </w:tc>
      </w:tr>
      <w:tr w:rsidR="00A70526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70526" w:rsidRPr="0016095F" w:rsidRDefault="00A70526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C94CC7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A70526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0526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整個級距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A16D7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A16D71" w:rsidP="00C94CC7">
            <w:r w:rsidRPr="004F58E0">
              <w:rPr>
                <w:rFonts w:hint="eastAsia"/>
              </w:rPr>
              <w:t>FK to NPP_CL_GRADE_NAME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UPLOAD_NAMELIST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上傳的名單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調整額度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F94D83" w:rsidP="00F94D8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AF2ADA" w:rsidP="00C94CC7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有效時間起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 xml:space="preserve">    99991231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調整說明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16095F" w:rsidRDefault="00CF04B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IS_SEND_SMS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是否送簡訊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SEND_SMS_S_TIME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發送時間起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簡訊發送時間</w:t>
            </w:r>
          </w:p>
          <w:p w:rsidR="00CF04BD" w:rsidRPr="004F58E0" w:rsidRDefault="00CF04BD" w:rsidP="00C94CC7">
            <w:r w:rsidRPr="004F58E0">
              <w:rPr>
                <w:rFonts w:hint="eastAsia"/>
              </w:rPr>
              <w:t>0900</w:t>
            </w:r>
          </w:p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SMS_CONTENT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簡訊內容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  <w:tr w:rsidR="00CF04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58536F">
            <w:pPr>
              <w:numPr>
                <w:ilvl w:val="0"/>
                <w:numId w:val="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F04BD" w:rsidRPr="0016095F" w:rsidRDefault="00CF04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04BD" w:rsidRPr="004F58E0" w:rsidRDefault="00CF04BD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儲存動態調整的資訊</w:t>
      </w:r>
      <w:r w:rsidR="0095402D">
        <w:rPr>
          <w:rFonts w:hint="eastAsia"/>
        </w:rPr>
        <w:t>。此</w:t>
      </w:r>
      <w:r w:rsidR="0095402D">
        <w:rPr>
          <w:rFonts w:hint="eastAsia"/>
        </w:rPr>
        <w:t>TABLE</w:t>
      </w:r>
      <w:r w:rsidR="0095402D">
        <w:rPr>
          <w:rFonts w:hint="eastAsia"/>
        </w:rPr>
        <w:t>包含所有新增</w:t>
      </w:r>
      <w:r w:rsidR="0095402D">
        <w:rPr>
          <w:rFonts w:hint="eastAsia"/>
        </w:rPr>
        <w:t>/</w:t>
      </w:r>
      <w:r w:rsidR="0095402D">
        <w:rPr>
          <w:rFonts w:hint="eastAsia"/>
        </w:rPr>
        <w:t>修改</w:t>
      </w:r>
      <w:r w:rsidR="0095402D">
        <w:rPr>
          <w:rFonts w:hint="eastAsia"/>
        </w:rPr>
        <w:t>/</w:t>
      </w:r>
      <w:r w:rsidR="0095402D">
        <w:rPr>
          <w:rFonts w:hint="eastAsia"/>
        </w:rPr>
        <w:t>刪除的歷史紀錄。</w:t>
      </w:r>
    </w:p>
    <w:p w:rsidR="00E34D41" w:rsidRPr="0016095F" w:rsidRDefault="00E34D41" w:rsidP="00E34D41">
      <w:pPr>
        <w:pStyle w:val="Style2"/>
      </w:pPr>
      <w:bookmarkStart w:id="23" w:name="_Toc411619780"/>
      <w:r w:rsidRPr="0016095F">
        <w:t>NPP_C</w:t>
      </w:r>
      <w:r>
        <w:rPr>
          <w:rFonts w:hint="eastAsia"/>
        </w:rPr>
        <w:t>L</w:t>
      </w:r>
      <w:r w:rsidRPr="0016095F">
        <w:t>_PROMO</w:t>
      </w:r>
      <w:r>
        <w:rPr>
          <w:rFonts w:hint="eastAsia"/>
        </w:rPr>
        <w:t>_LIVE</w:t>
      </w:r>
      <w:bookmarkEnd w:id="2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912719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7922B7">
            <w:pPr>
              <w:numPr>
                <w:ilvl w:val="0"/>
                <w:numId w:val="5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187F60" w:rsidRPr="004F58E0" w:rsidRDefault="00187F60" w:rsidP="00C94CC7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Auto-increment</w:t>
            </w:r>
          </w:p>
        </w:tc>
      </w:tr>
      <w:tr w:rsidR="003D1FFF" w:rsidRPr="004F58E0" w:rsidTr="0025125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3D1FFF" w:rsidRPr="004F58E0" w:rsidRDefault="0043521A" w:rsidP="00342E78">
            <w:r w:rsidRPr="004F58E0">
              <w:rPr>
                <w:rFonts w:hint="eastAsia"/>
              </w:rPr>
              <w:t>對應</w:t>
            </w:r>
            <w:r w:rsidRPr="004F58E0">
              <w:rPr>
                <w:rFonts w:hint="eastAsia"/>
              </w:rPr>
              <w:t>NPP_CL_PROMO</w:t>
            </w:r>
            <w:r w:rsidRPr="004F58E0">
              <w:rPr>
                <w:rFonts w:hint="eastAsia"/>
              </w:rPr>
              <w:t>的</w:t>
            </w:r>
            <w:r w:rsidRPr="004F58E0">
              <w:rPr>
                <w:rFonts w:hint="eastAsia"/>
              </w:rPr>
              <w:t>PROMO_ID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活動名稱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最後一筆或是促銷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最後一筆</w:t>
            </w:r>
            <w:r w:rsidRPr="004F58E0">
              <w:rPr>
                <w:rFonts w:hint="eastAsia"/>
              </w:rPr>
              <w:t>Last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P:</w:t>
            </w:r>
            <w:r w:rsidRPr="004F58E0">
              <w:rPr>
                <w:rFonts w:hint="eastAsia"/>
              </w:rPr>
              <w:t>促銷</w:t>
            </w:r>
            <w:r w:rsidRPr="004F58E0">
              <w:rPr>
                <w:rFonts w:hint="eastAsia"/>
              </w:rPr>
              <w:t>Promotion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R:</w:t>
            </w:r>
            <w:r w:rsidRPr="004F58E0">
              <w:rPr>
                <w:rFonts w:hint="eastAsia"/>
              </w:rPr>
              <w:t>已開始</w:t>
            </w:r>
            <w:r w:rsidRPr="004F58E0">
              <w:rPr>
                <w:rFonts w:hint="eastAsia"/>
              </w:rPr>
              <w:t>RUN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未開始</w:t>
            </w:r>
            <w:r w:rsidRPr="004F58E0">
              <w:rPr>
                <w:rFonts w:hint="eastAsia"/>
              </w:rPr>
              <w:t>STANBY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已結束</w:t>
            </w:r>
            <w:r w:rsidRPr="004F58E0">
              <w:rPr>
                <w:rFonts w:hint="eastAsia"/>
              </w:rPr>
              <w:t>END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已取消</w:t>
            </w:r>
            <w:r w:rsidRPr="004F58E0">
              <w:rPr>
                <w:rFonts w:hint="eastAsia"/>
              </w:rPr>
              <w:t>CANCEL</w:t>
            </w:r>
          </w:p>
          <w:p w:rsidR="00E34D41" w:rsidRPr="004F58E0" w:rsidRDefault="00E34D41" w:rsidP="00C94CC7">
            <w:r w:rsidRPr="004F58E0">
              <w:t>V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審核中</w:t>
            </w:r>
            <w:r w:rsidRPr="004F58E0">
              <w:rPr>
                <w:rFonts w:hint="eastAsia"/>
              </w:rPr>
              <w:t>VERIFY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審核退回</w:t>
            </w:r>
            <w:r w:rsidRPr="004F58E0">
              <w:rPr>
                <w:rFonts w:hint="eastAsia"/>
              </w:rPr>
              <w:t>FAIL</w:t>
            </w:r>
          </w:p>
        </w:tc>
      </w:tr>
      <w:tr w:rsidR="002A146F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A146F" w:rsidRPr="0016095F" w:rsidRDefault="002A146F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C94CC7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2A146F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146F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16095F" w:rsidRDefault="00A16D7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整個級距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</w:t>
            </w:r>
            <w:r w:rsidRPr="004F58E0">
              <w:rPr>
                <w:rFonts w:hint="eastAsia"/>
              </w:rPr>
              <w:lastRenderedPageBreak/>
              <w:t>NAME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UPLOAD_NAMELIST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上傳的名單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調整額度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F94D83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AF2ADA" w:rsidP="00C94CC7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有效時間起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    99991231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調整說明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IS_SEND_SMS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是否送簡訊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SEND_SMS_S_TIME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簡訊發送時間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0900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SMS_CONTENT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簡訊內容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儲存動態調整的資訊</w:t>
      </w:r>
      <w:r>
        <w:rPr>
          <w:rFonts w:hint="eastAsia"/>
        </w:rPr>
        <w:t>(LIVE</w:t>
      </w:r>
      <w:r>
        <w:rPr>
          <w:rFonts w:hint="eastAsia"/>
        </w:rPr>
        <w:t>使用</w:t>
      </w:r>
      <w:r>
        <w:rPr>
          <w:rFonts w:hint="eastAsia"/>
        </w:rPr>
        <w:t>)</w:t>
      </w:r>
      <w:r w:rsidR="0095402D">
        <w:rPr>
          <w:rFonts w:hint="eastAsia"/>
        </w:rPr>
        <w:t>，只有當下</w:t>
      </w:r>
      <w:r w:rsidR="001A2C5B">
        <w:rPr>
          <w:rFonts w:hint="eastAsia"/>
        </w:rPr>
        <w:t>為</w:t>
      </w:r>
      <w:r w:rsidR="001A2C5B">
        <w:rPr>
          <w:rFonts w:hint="eastAsia"/>
        </w:rPr>
        <w:t>live</w:t>
      </w:r>
      <w:r w:rsidR="001A2C5B">
        <w:rPr>
          <w:rFonts w:hint="eastAsia"/>
        </w:rPr>
        <w:t>的</w:t>
      </w:r>
      <w:r w:rsidR="001A2C5B">
        <w:rPr>
          <w:rFonts w:hint="eastAsia"/>
        </w:rPr>
        <w:t>promotion</w:t>
      </w:r>
      <w:r w:rsidR="001A2C5B">
        <w:rPr>
          <w:rFonts w:hint="eastAsia"/>
        </w:rPr>
        <w:t>會存進此</w:t>
      </w:r>
      <w:r w:rsidR="001A2C5B">
        <w:rPr>
          <w:rFonts w:hint="eastAsia"/>
        </w:rPr>
        <w:t>table</w:t>
      </w:r>
      <w:r w:rsidR="001A2C5B">
        <w:rPr>
          <w:rFonts w:hint="eastAsia"/>
        </w:rPr>
        <w:t>中。</w:t>
      </w:r>
    </w:p>
    <w:p w:rsidR="00E34D41" w:rsidRPr="0016095F" w:rsidRDefault="00E34D41" w:rsidP="00E34D41"/>
    <w:p w:rsidR="00E34D41" w:rsidRPr="0016095F" w:rsidRDefault="00E34D41" w:rsidP="00E34D41">
      <w:pPr>
        <w:pStyle w:val="Style2"/>
      </w:pPr>
      <w:bookmarkStart w:id="24" w:name="_Toc411619781"/>
      <w:r w:rsidRPr="0016095F">
        <w:t>NPP_C</w:t>
      </w:r>
      <w:r>
        <w:rPr>
          <w:rFonts w:hint="eastAsia"/>
        </w:rPr>
        <w:t>L</w:t>
      </w:r>
      <w:r w:rsidRPr="0016095F">
        <w:t>_PROMO_USER</w:t>
      </w:r>
      <w:r>
        <w:rPr>
          <w:rFonts w:hint="eastAsia"/>
        </w:rPr>
        <w:t>_LIST</w:t>
      </w:r>
      <w:bookmarkEnd w:id="2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_PROMO_USER</w:t>
            </w:r>
            <w:r w:rsidRPr="004F58E0">
              <w:rPr>
                <w:rFonts w:hint="eastAsia"/>
              </w:rPr>
              <w:t>_LIST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9C6845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</w:tr>
      <w:tr w:rsidR="00B3393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3393D" w:rsidRPr="0016095F" w:rsidRDefault="00B3393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Promotion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身分證字號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</w:t>
            </w:r>
          </w:p>
        </w:tc>
      </w:tr>
      <w:tr w:rsidR="00AB4691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912719">
            <w:r w:rsidRPr="004F58E0">
              <w:rPr>
                <w:rFonts w:hint="eastAsia"/>
              </w:rPr>
              <w:t>R:</w:t>
            </w:r>
            <w:r w:rsidRPr="004F58E0">
              <w:rPr>
                <w:rFonts w:hint="eastAsia"/>
              </w:rPr>
              <w:t>已開始</w:t>
            </w:r>
            <w:r w:rsidRPr="004F58E0">
              <w:rPr>
                <w:rFonts w:hint="eastAsia"/>
              </w:rPr>
              <w:t>RUN</w:t>
            </w:r>
          </w:p>
          <w:p w:rsidR="00912719" w:rsidRPr="004F58E0" w:rsidRDefault="00912719" w:rsidP="00912719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未開始</w:t>
            </w:r>
            <w:r w:rsidRPr="004F58E0">
              <w:rPr>
                <w:rFonts w:hint="eastAsia"/>
              </w:rPr>
              <w:t>STANBY</w:t>
            </w:r>
          </w:p>
          <w:p w:rsidR="00912719" w:rsidRPr="004F58E0" w:rsidRDefault="00912719" w:rsidP="00912719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已結束</w:t>
            </w:r>
            <w:r w:rsidRPr="004F58E0">
              <w:rPr>
                <w:rFonts w:hint="eastAsia"/>
              </w:rPr>
              <w:t>END</w:t>
            </w:r>
          </w:p>
          <w:p w:rsidR="00912719" w:rsidRPr="004F58E0" w:rsidRDefault="00912719" w:rsidP="00912719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已取消</w:t>
            </w:r>
            <w:r w:rsidRPr="004F58E0">
              <w:rPr>
                <w:rFonts w:hint="eastAsia"/>
              </w:rPr>
              <w:t>CANCEL</w:t>
            </w:r>
          </w:p>
          <w:p w:rsidR="00912719" w:rsidRPr="004F58E0" w:rsidRDefault="00912719" w:rsidP="00912719">
            <w:r w:rsidRPr="004F58E0">
              <w:t>V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審核中</w:t>
            </w:r>
            <w:r w:rsidRPr="004F58E0">
              <w:rPr>
                <w:rFonts w:hint="eastAsia"/>
              </w:rPr>
              <w:t>VERIFY</w:t>
            </w:r>
          </w:p>
          <w:p w:rsidR="00912719" w:rsidRPr="004F58E0" w:rsidRDefault="00912719" w:rsidP="00912719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審核退回</w:t>
            </w:r>
            <w:r w:rsidRPr="004F58E0">
              <w:rPr>
                <w:rFonts w:hint="eastAsia"/>
              </w:rPr>
              <w:t>FAIL</w:t>
            </w:r>
          </w:p>
        </w:tc>
      </w:tr>
      <w:tr w:rsidR="00912719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12719" w:rsidRPr="0016095F" w:rsidRDefault="00912719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</w:tr>
      <w:tr w:rsidR="00912719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58536F">
            <w:pPr>
              <w:numPr>
                <w:ilvl w:val="0"/>
                <w:numId w:val="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16095F" w:rsidRDefault="00912719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2719" w:rsidRPr="004F58E0" w:rsidRDefault="00912719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如果是</w:t>
      </w:r>
      <w:r w:rsidRPr="0016095F">
        <w:rPr>
          <w:rFonts w:hint="eastAsia"/>
        </w:rPr>
        <w:t>Promotion</w:t>
      </w:r>
      <w:r w:rsidRPr="0016095F">
        <w:rPr>
          <w:rFonts w:hint="eastAsia"/>
        </w:rPr>
        <w:t>是使用上傳</w:t>
      </w:r>
      <w:r w:rsidRPr="0016095F">
        <w:rPr>
          <w:rFonts w:hint="eastAsia"/>
        </w:rPr>
        <w:t>user</w:t>
      </w:r>
      <w:r w:rsidRPr="0016095F">
        <w:rPr>
          <w:rFonts w:hint="eastAsia"/>
        </w:rPr>
        <w:t>檔案，會把明細資料存入此</w:t>
      </w:r>
      <w:r w:rsidRPr="0016095F">
        <w:rPr>
          <w:rFonts w:hint="eastAsia"/>
        </w:rPr>
        <w:t>table</w:t>
      </w:r>
    </w:p>
    <w:p w:rsidR="00E34D41" w:rsidRDefault="00E34D41" w:rsidP="00E34D41"/>
    <w:p w:rsidR="00516686" w:rsidRPr="0016095F" w:rsidRDefault="00516686" w:rsidP="00516686">
      <w:pPr>
        <w:pStyle w:val="Style2"/>
      </w:pPr>
      <w:bookmarkStart w:id="25" w:name="_Toc411619784"/>
      <w:bookmarkStart w:id="26" w:name="_Toc411619782"/>
      <w:r w:rsidRPr="0016095F">
        <w:lastRenderedPageBreak/>
        <w:t>NPP_C</w:t>
      </w:r>
      <w:r>
        <w:rPr>
          <w:rFonts w:hint="eastAsia"/>
        </w:rPr>
        <w:t>L</w:t>
      </w:r>
      <w:r w:rsidRPr="0016095F">
        <w:t>_PROMO</w:t>
      </w:r>
      <w:r>
        <w:rPr>
          <w:rFonts w:hint="eastAsia"/>
        </w:rPr>
        <w:t>_USER_LIVE</w:t>
      </w:r>
      <w:bookmarkEnd w:id="2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516686" w:rsidRPr="004F58E0" w:rsidTr="009B0D54">
        <w:tc>
          <w:tcPr>
            <w:tcW w:w="900" w:type="dxa"/>
            <w:gridSpan w:val="2"/>
            <w:shd w:val="clear" w:color="auto" w:fill="000000"/>
          </w:tcPr>
          <w:p w:rsidR="00516686" w:rsidRPr="004F58E0" w:rsidRDefault="00516686" w:rsidP="009B0D54"/>
        </w:tc>
        <w:tc>
          <w:tcPr>
            <w:tcW w:w="8778" w:type="dxa"/>
            <w:gridSpan w:val="7"/>
            <w:shd w:val="clear" w:color="auto" w:fill="000000"/>
          </w:tcPr>
          <w:p w:rsidR="00516686" w:rsidRPr="004F58E0" w:rsidRDefault="00516686" w:rsidP="009B0D54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</w:t>
            </w:r>
            <w:r w:rsidRPr="004F58E0">
              <w:rPr>
                <w:rFonts w:hint="eastAsia"/>
              </w:rPr>
              <w:t>_USER_LIVE</w:t>
            </w:r>
          </w:p>
        </w:tc>
        <w:tc>
          <w:tcPr>
            <w:tcW w:w="850" w:type="dxa"/>
            <w:shd w:val="clear" w:color="auto" w:fill="000000"/>
          </w:tcPr>
          <w:p w:rsidR="00516686" w:rsidRPr="004F58E0" w:rsidRDefault="00516686" w:rsidP="009B0D54"/>
        </w:tc>
      </w:tr>
      <w:tr w:rsidR="00516686" w:rsidRPr="004F58E0" w:rsidTr="009B0D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6686" w:rsidRPr="004F58E0" w:rsidRDefault="00516686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Primary Key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Promotion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USER_LIST_ID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t>最後一筆或是促銷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最後一筆</w:t>
            </w:r>
            <w:r w:rsidRPr="004F58E0">
              <w:rPr>
                <w:rFonts w:hint="eastAsia"/>
              </w:rPr>
              <w:t>Last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P:</w:t>
            </w:r>
            <w:r w:rsidRPr="004F58E0">
              <w:rPr>
                <w:rFonts w:hint="eastAsia"/>
              </w:rPr>
              <w:t>促銷</w:t>
            </w:r>
            <w:r w:rsidRPr="004F58E0">
              <w:rPr>
                <w:rFonts w:hint="eastAsia"/>
              </w:rPr>
              <w:t>Promotion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R:</w:t>
            </w:r>
            <w:r w:rsidRPr="004F58E0">
              <w:rPr>
                <w:rFonts w:hint="eastAsia"/>
              </w:rPr>
              <w:t>已開始</w:t>
            </w:r>
            <w:r w:rsidRPr="004F58E0">
              <w:rPr>
                <w:rFonts w:hint="eastAsia"/>
              </w:rPr>
              <w:t>RUN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未開始</w:t>
            </w:r>
            <w:r w:rsidRPr="004F58E0">
              <w:rPr>
                <w:rFonts w:hint="eastAsia"/>
              </w:rPr>
              <w:t>STANBY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已結束</w:t>
            </w:r>
            <w:r w:rsidRPr="004F58E0">
              <w:rPr>
                <w:rFonts w:hint="eastAsia"/>
              </w:rPr>
              <w:t>END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已取消</w:t>
            </w:r>
            <w:r w:rsidRPr="004F58E0">
              <w:rPr>
                <w:rFonts w:hint="eastAsia"/>
              </w:rPr>
              <w:t>CANCEL</w:t>
            </w:r>
          </w:p>
          <w:p w:rsidR="00516686" w:rsidRPr="004F58E0" w:rsidRDefault="00516686" w:rsidP="009B0D54">
            <w:r w:rsidRPr="004F58E0">
              <w:t>V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審核中</w:t>
            </w:r>
            <w:r w:rsidRPr="004F58E0">
              <w:rPr>
                <w:rFonts w:hint="eastAsia"/>
              </w:rPr>
              <w:t>VERIFY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審核退回</w:t>
            </w:r>
            <w:r w:rsidRPr="004F58E0">
              <w:rPr>
                <w:rFonts w:hint="eastAsia"/>
              </w:rPr>
              <w:t>FAIL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FK to NPP_CL_POCKET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by</w:t>
            </w:r>
            <w:r w:rsidRPr="004F58E0">
              <w:rPr>
                <w:rFonts w:hint="eastAsia"/>
              </w:rPr>
              <w:t>整個級距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FK to NPP_CL_GRADE_NAME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身分證字號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調整額度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有效時間起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YYYYMMDD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EX: 20150122</w:t>
            </w:r>
          </w:p>
        </w:tc>
      </w:tr>
      <w:tr w:rsidR="00516686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numPr>
                <w:ilvl w:val="0"/>
                <w:numId w:val="2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16095F" w:rsidRDefault="00516686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6686" w:rsidRPr="004F58E0" w:rsidRDefault="00516686" w:rsidP="009B0D54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516686" w:rsidRPr="004F58E0" w:rsidRDefault="00516686" w:rsidP="009B0D54">
            <w:r w:rsidRPr="004F58E0">
              <w:rPr>
                <w:rFonts w:hint="eastAsia"/>
              </w:rPr>
              <w:t>99991231</w:t>
            </w:r>
          </w:p>
        </w:tc>
      </w:tr>
    </w:tbl>
    <w:p w:rsidR="00516686" w:rsidRDefault="00516686" w:rsidP="00516686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儲存動態調整的</w:t>
      </w:r>
      <w:r>
        <w:rPr>
          <w:rFonts w:hint="eastAsia"/>
        </w:rPr>
        <w:t>USER</w:t>
      </w:r>
      <w:r w:rsidRPr="0016095F">
        <w:rPr>
          <w:rFonts w:hint="eastAsia"/>
        </w:rPr>
        <w:t>資訊</w:t>
      </w:r>
      <w:r>
        <w:rPr>
          <w:rFonts w:hint="eastAsia"/>
        </w:rPr>
        <w:t>(LIVE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516686" w:rsidRPr="00301069" w:rsidRDefault="00516686" w:rsidP="00516686"/>
    <w:p w:rsidR="00E34D41" w:rsidRPr="0016095F" w:rsidRDefault="00E34D41" w:rsidP="00E34D41">
      <w:pPr>
        <w:pStyle w:val="Style2"/>
      </w:pPr>
      <w:r w:rsidRPr="0016095F">
        <w:t>NPP_C</w:t>
      </w:r>
      <w:r>
        <w:rPr>
          <w:rFonts w:hint="eastAsia"/>
        </w:rPr>
        <w:t>L</w:t>
      </w:r>
      <w:r w:rsidRPr="0016095F">
        <w:t>_PROMO_</w:t>
      </w:r>
      <w:r>
        <w:rPr>
          <w:rFonts w:hint="eastAsia"/>
        </w:rPr>
        <w:t>SMS_SEND</w:t>
      </w:r>
      <w:bookmarkEnd w:id="2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_PROMO_</w:t>
            </w:r>
            <w:r w:rsidRPr="004F58E0">
              <w:rPr>
                <w:rFonts w:hint="eastAsia"/>
              </w:rPr>
              <w:t>SMS_SEND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9C6845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B3393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16095F" w:rsidRDefault="00B3393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Promotion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身分證字號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用戶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3038E7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儲存內容</w:t>
            </w:r>
            <w:r w:rsidRPr="004F58E0">
              <w:rPr>
                <w:rFonts w:hint="eastAsia"/>
                <w:sz w:val="20"/>
                <w:szCs w:val="20"/>
              </w:rPr>
              <w:t>:</w:t>
            </w:r>
          </w:p>
          <w:p w:rsidR="00E34D41" w:rsidRPr="004F58E0" w:rsidRDefault="00E34D41" w:rsidP="007922B7">
            <w:pPr>
              <w:pStyle w:val="a3"/>
              <w:numPr>
                <w:ilvl w:val="0"/>
                <w:numId w:val="58"/>
              </w:numPr>
              <w:ind w:leftChars="0"/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上傳名單後的</w:t>
            </w:r>
            <w:r w:rsidRPr="004F58E0">
              <w:rPr>
                <w:rFonts w:hint="eastAsia"/>
                <w:sz w:val="20"/>
                <w:szCs w:val="20"/>
              </w:rPr>
              <w:t xml:space="preserve">ROC_ID + </w:t>
            </w:r>
            <w:r w:rsidRPr="004F58E0">
              <w:rPr>
                <w:rFonts w:hint="eastAsia"/>
                <w:sz w:val="20"/>
                <w:szCs w:val="20"/>
              </w:rPr>
              <w:lastRenderedPageBreak/>
              <w:t>MSISDN</w:t>
            </w:r>
            <w:r w:rsidRPr="004F58E0">
              <w:rPr>
                <w:rFonts w:hint="eastAsia"/>
                <w:sz w:val="20"/>
                <w:szCs w:val="20"/>
              </w:rPr>
              <w:t>後對應的</w:t>
            </w:r>
            <w:r w:rsidRPr="004F58E0">
              <w:rPr>
                <w:rFonts w:hint="eastAsia"/>
                <w:sz w:val="20"/>
                <w:szCs w:val="20"/>
              </w:rPr>
              <w:t>USER_ID</w:t>
            </w:r>
          </w:p>
          <w:p w:rsidR="00E34D41" w:rsidRPr="004F58E0" w:rsidRDefault="00E34D41" w:rsidP="007922B7">
            <w:pPr>
              <w:pStyle w:val="a3"/>
              <w:numPr>
                <w:ilvl w:val="0"/>
                <w:numId w:val="58"/>
              </w:numPr>
              <w:ind w:leftChars="0"/>
              <w:rPr>
                <w:sz w:val="22"/>
              </w:rPr>
            </w:pPr>
            <w:r w:rsidRPr="004F58E0">
              <w:rPr>
                <w:rFonts w:hint="eastAsia"/>
                <w:sz w:val="20"/>
                <w:szCs w:val="20"/>
              </w:rPr>
              <w:t>Promotion ID</w:t>
            </w:r>
            <w:r w:rsidRPr="004F58E0">
              <w:rPr>
                <w:rFonts w:hint="eastAsia"/>
                <w:sz w:val="20"/>
                <w:szCs w:val="20"/>
              </w:rPr>
              <w:t>對應</w:t>
            </w:r>
            <w:r w:rsidRPr="004F58E0">
              <w:rPr>
                <w:rFonts w:hint="eastAsia"/>
                <w:sz w:val="20"/>
                <w:szCs w:val="20"/>
              </w:rPr>
              <w:t>GRADE</w:t>
            </w:r>
            <w:r w:rsidRPr="004F58E0">
              <w:rPr>
                <w:rFonts w:hint="eastAsia"/>
                <w:sz w:val="20"/>
                <w:szCs w:val="20"/>
              </w:rPr>
              <w:t>下所有的</w:t>
            </w:r>
            <w:r w:rsidRPr="004F58E0">
              <w:rPr>
                <w:rFonts w:hint="eastAsia"/>
                <w:sz w:val="20"/>
                <w:szCs w:val="20"/>
              </w:rPr>
              <w:t>USER_ID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    99991231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SEND_SMS_S_TIME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簡訊發送時間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0900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S: SUCCESS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F: FAILED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>: PROMOTION</w:t>
      </w:r>
      <w:r w:rsidR="00502620">
        <w:rPr>
          <w:rFonts w:hint="eastAsia"/>
        </w:rPr>
        <w:t>需要</w:t>
      </w:r>
      <w:r>
        <w:rPr>
          <w:rFonts w:hint="eastAsia"/>
        </w:rPr>
        <w:t>傳送</w:t>
      </w:r>
      <w:r>
        <w:rPr>
          <w:rFonts w:hint="eastAsia"/>
        </w:rPr>
        <w:t>SMS</w:t>
      </w:r>
      <w:r w:rsidR="00502620">
        <w:rPr>
          <w:rFonts w:hint="eastAsia"/>
        </w:rPr>
        <w:t>的名單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27" w:name="_Toc411619783"/>
      <w:r w:rsidRPr="0016095F">
        <w:t>NPP_C</w:t>
      </w:r>
      <w:r>
        <w:rPr>
          <w:rFonts w:hint="eastAsia"/>
        </w:rPr>
        <w:t>L</w:t>
      </w:r>
      <w:r w:rsidRPr="0016095F">
        <w:t>_PROMO_</w:t>
      </w:r>
      <w:r>
        <w:rPr>
          <w:rFonts w:hint="eastAsia"/>
        </w:rPr>
        <w:t>SMS_SEND_HIST</w:t>
      </w:r>
      <w:bookmarkEnd w:id="2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_PROMO_</w:t>
            </w:r>
            <w:r w:rsidRPr="004F58E0">
              <w:rPr>
                <w:rFonts w:hint="eastAsia"/>
              </w:rPr>
              <w:t>SMS_SEND_HIST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9C6845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B3393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16095F" w:rsidRDefault="00B3393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Promotion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身分證字號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上傳名單的對應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用戶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43C80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2"/>
              </w:rPr>
            </w:pP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PROMO_E_D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有效時間迄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格式</w:t>
            </w:r>
            <w:r w:rsidRPr="004F58E0">
              <w:rPr>
                <w:rFonts w:hint="eastAsia"/>
              </w:rPr>
              <w:t>:YYYYMMDD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範例</w:t>
            </w:r>
            <w:r w:rsidRPr="004F58E0">
              <w:rPr>
                <w:rFonts w:hint="eastAsia"/>
              </w:rPr>
              <w:t>:20150112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    99991231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SEND_SMS_S_TIME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簡訊發送時間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0900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S: SUCCESS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F: FAILED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5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>: PROMOTION</w:t>
      </w:r>
      <w:r>
        <w:rPr>
          <w:rFonts w:hint="eastAsia"/>
        </w:rPr>
        <w:t>傳送</w:t>
      </w:r>
      <w:r>
        <w:rPr>
          <w:rFonts w:hint="eastAsia"/>
        </w:rPr>
        <w:t>SMS</w:t>
      </w:r>
      <w:r>
        <w:rPr>
          <w:rFonts w:hint="eastAsia"/>
        </w:rPr>
        <w:t>的紀錄</w:t>
      </w:r>
      <w:r>
        <w:rPr>
          <w:rFonts w:hint="eastAsia"/>
        </w:rPr>
        <w:t>(</w:t>
      </w:r>
      <w:r>
        <w:rPr>
          <w:rFonts w:hint="eastAsia"/>
        </w:rPr>
        <w:t>歷史</w:t>
      </w:r>
      <w:r>
        <w:rPr>
          <w:rFonts w:hint="eastAsia"/>
        </w:rPr>
        <w:t xml:space="preserve">), </w:t>
      </w:r>
      <w:r>
        <w:rPr>
          <w:rFonts w:hint="eastAsia"/>
        </w:rPr>
        <w:t>僅儲存</w:t>
      </w:r>
      <w:r>
        <w:rPr>
          <w:rFonts w:hint="eastAsia"/>
        </w:rPr>
        <w:t>STATUS=S(SUCCESS) &amp; F(FAILED)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28" w:name="_Toc411619785"/>
      <w:r w:rsidRPr="0016095F">
        <w:t>NPP_</w:t>
      </w:r>
      <w:r>
        <w:rPr>
          <w:rFonts w:hint="eastAsia"/>
        </w:rPr>
        <w:t>CL_POCKET</w:t>
      </w:r>
      <w:bookmarkEnd w:id="2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CC49D5" w:rsidP="00C94CC7">
            <w:r w:rsidRPr="004F58E0">
              <w:t>NPP_CL_POCKET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1E16D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58536F">
            <w:pPr>
              <w:numPr>
                <w:ilvl w:val="0"/>
                <w:numId w:val="1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E16D7" w:rsidRPr="004F58E0" w:rsidRDefault="001E16D7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口袋名稱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口袋描述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AB4691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numPr>
                <w:ilvl w:val="0"/>
                <w:numId w:val="18"/>
              </w:numPr>
              <w:jc w:val="both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DEL_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刪除註記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D: DELETED</w:t>
            </w:r>
          </w:p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I: IN USE</w:t>
            </w:r>
          </w:p>
        </w:tc>
      </w:tr>
      <w:tr w:rsidR="00AB4691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numPr>
                <w:ilvl w:val="0"/>
                <w:numId w:val="18"/>
              </w:numPr>
              <w:jc w:val="both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AB4691" w:rsidRDefault="00912719" w:rsidP="00AB4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</w:tr>
      <w:tr w:rsidR="00AB4691" w:rsidRPr="004F58E0" w:rsidTr="00AB469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numPr>
                <w:ilvl w:val="0"/>
                <w:numId w:val="18"/>
              </w:numPr>
              <w:jc w:val="both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AB4691" w:rsidRDefault="00912719" w:rsidP="00AB46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912719" w:rsidRPr="004F58E0" w:rsidRDefault="00912719" w:rsidP="00AB4691">
            <w:pPr>
              <w:jc w:val="both"/>
            </w:pPr>
          </w:p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口袋</w:t>
      </w:r>
      <w:r w:rsidRPr="0016095F">
        <w:rPr>
          <w:rFonts w:hint="eastAsia"/>
        </w:rPr>
        <w:t>主檔資料</w:t>
      </w:r>
    </w:p>
    <w:p w:rsidR="00B66522" w:rsidRDefault="00B66522" w:rsidP="00E34D41"/>
    <w:p w:rsidR="00A16D71" w:rsidRPr="0016095F" w:rsidRDefault="00A16D71" w:rsidP="00A16D71">
      <w:pPr>
        <w:pStyle w:val="Style2"/>
      </w:pPr>
      <w:bookmarkStart w:id="29" w:name="_Toc411619786"/>
      <w:r w:rsidRPr="00285434">
        <w:t>NPP_CL_GRADE_NAME</w:t>
      </w:r>
      <w:bookmarkEnd w:id="2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A16D71" w:rsidRPr="004F58E0" w:rsidTr="00E41014">
        <w:tc>
          <w:tcPr>
            <w:tcW w:w="900" w:type="dxa"/>
            <w:gridSpan w:val="2"/>
            <w:shd w:val="clear" w:color="auto" w:fill="000000"/>
          </w:tcPr>
          <w:p w:rsidR="00A16D71" w:rsidRPr="004F58E0" w:rsidRDefault="00A16D71" w:rsidP="00E41014"/>
        </w:tc>
        <w:tc>
          <w:tcPr>
            <w:tcW w:w="8778" w:type="dxa"/>
            <w:gridSpan w:val="7"/>
            <w:shd w:val="clear" w:color="auto" w:fill="000000"/>
          </w:tcPr>
          <w:p w:rsidR="00A16D71" w:rsidRPr="004F58E0" w:rsidRDefault="00A16D71" w:rsidP="00E41014">
            <w:r w:rsidRPr="004F58E0">
              <w:t>NPP_CL_GRADE_NAME</w:t>
            </w:r>
          </w:p>
        </w:tc>
        <w:tc>
          <w:tcPr>
            <w:tcW w:w="850" w:type="dxa"/>
            <w:shd w:val="clear" w:color="auto" w:fill="000000"/>
          </w:tcPr>
          <w:p w:rsidR="00A16D71" w:rsidRPr="004F58E0" w:rsidRDefault="00A16D71" w:rsidP="00E41014"/>
        </w:tc>
      </w:tr>
      <w:tr w:rsidR="00A16D71" w:rsidRPr="004F58E0" w:rsidTr="00E4101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16D71" w:rsidRPr="004F58E0" w:rsidRDefault="00A16D71" w:rsidP="00E4101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A16D71" w:rsidRPr="004F58E0" w:rsidTr="00E4101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4F58E0" w:rsidRDefault="00A16D71" w:rsidP="00E4101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Primary Key</w:t>
            </w:r>
          </w:p>
        </w:tc>
      </w:tr>
      <w:tr w:rsidR="00A16D71" w:rsidRPr="004F58E0" w:rsidTr="00E4101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9"/>
              </w:numPr>
              <w:spacing w:before="12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16095F" w:rsidRDefault="00A16D71" w:rsidP="00E4101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級距名稱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</w:tr>
      <w:tr w:rsidR="00A16D71" w:rsidRPr="004F58E0" w:rsidTr="00E4101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9"/>
              </w:numPr>
              <w:spacing w:before="12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4F58E0" w:rsidRDefault="00A16D71" w:rsidP="00E4101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SEQ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  <w:r w:rsidRPr="004F58E0">
              <w:rPr>
                <w:rFonts w:hint="eastAsia"/>
              </w:rPr>
              <w:t>級距順序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spacing w:before="120"/>
            </w:pPr>
          </w:p>
        </w:tc>
      </w:tr>
    </w:tbl>
    <w:p w:rsidR="00A16D71" w:rsidRDefault="00A16D7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級距</w:t>
      </w:r>
      <w:r w:rsidRPr="0016095F">
        <w:rPr>
          <w:rFonts w:hint="eastAsia"/>
        </w:rPr>
        <w:t>主檔資料</w:t>
      </w:r>
    </w:p>
    <w:p w:rsidR="00A16D71" w:rsidRPr="00A16D71" w:rsidRDefault="00A16D71" w:rsidP="00E34D41"/>
    <w:p w:rsidR="00E34D41" w:rsidRPr="0016095F" w:rsidRDefault="00E34D41" w:rsidP="00E34D41">
      <w:pPr>
        <w:pStyle w:val="Style2"/>
      </w:pPr>
      <w:bookmarkStart w:id="30" w:name="_Toc411619787"/>
      <w:r w:rsidRPr="0016095F">
        <w:t>NPP_C</w:t>
      </w:r>
      <w:r>
        <w:rPr>
          <w:rFonts w:hint="eastAsia"/>
        </w:rPr>
        <w:t>L</w:t>
      </w:r>
      <w:r w:rsidRPr="0016095F">
        <w:t>_PB_</w:t>
      </w:r>
      <w:r w:rsidRPr="0016095F">
        <w:rPr>
          <w:rFonts w:hint="eastAsia"/>
        </w:rPr>
        <w:t>CREDIT_</w:t>
      </w:r>
      <w:r w:rsidRPr="0016095F">
        <w:t>POLICY_GRADE</w:t>
      </w:r>
      <w:bookmarkEnd w:id="3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</w:t>
            </w:r>
            <w:r w:rsidRPr="004F58E0">
              <w:rPr>
                <w:rFonts w:hint="eastAsia"/>
              </w:rPr>
              <w:t>CREDIT_</w:t>
            </w:r>
            <w:r w:rsidRPr="004F58E0">
              <w:t>POLICY_GRADE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B3393D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16095F" w:rsidRDefault="00B3393D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16095F" w:rsidRDefault="00A16D7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E34D4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口袋額度金額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A19BD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A19BD" w:rsidP="00C94CC7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126A6D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16095F" w:rsidRDefault="00126A6D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GRADE_S_SCOR</w:t>
            </w:r>
            <w:r w:rsidRPr="004F58E0">
              <w:rPr>
                <w:rFonts w:ascii="Arial" w:hAnsi="Arial" w:cs="Arial"/>
                <w:sz w:val="20"/>
                <w:szCs w:val="20"/>
              </w:rPr>
              <w:lastRenderedPageBreak/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lastRenderedPageBreak/>
              <w:t>分數級距起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&gt;=</w:t>
            </w:r>
          </w:p>
        </w:tc>
      </w:tr>
      <w:tr w:rsidR="00126A6D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16095F" w:rsidRDefault="00126A6D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GRADE_E_SCORE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分數級距迄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&lt;</w:t>
            </w:r>
          </w:p>
          <w:p w:rsidR="00126A6D" w:rsidRPr="004F58E0" w:rsidRDefault="00126A6D" w:rsidP="00C94CC7">
            <w:r w:rsidRPr="004F58E0">
              <w:rPr>
                <w:rFonts w:hint="eastAsia"/>
              </w:rPr>
              <w:t>最大值</w:t>
            </w:r>
            <w:r w:rsidRPr="004F58E0">
              <w:rPr>
                <w:rFonts w:hint="eastAsia"/>
              </w:rPr>
              <w:t>: 999</w:t>
            </w:r>
          </w:p>
        </w:tc>
      </w:tr>
      <w:tr w:rsidR="00E34D4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DEL_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刪除註記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D: DELETED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I: IN USE</w:t>
            </w:r>
          </w:p>
        </w:tc>
      </w:tr>
      <w:tr w:rsidR="003955BF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3955BF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1D4AF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AE2E57" w:rsidP="00C94CC7">
            <w:r w:rsidRPr="004F58E0">
              <w:rPr>
                <w:rFonts w:hint="eastAsia"/>
              </w:rPr>
              <w:t>有效年月（當月）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AE2E57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F92F85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3955BF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AE2E57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55BF" w:rsidRPr="004F58E0" w:rsidRDefault="00AE2E57" w:rsidP="00C94CC7">
            <w:r w:rsidRPr="004F58E0">
              <w:rPr>
                <w:rFonts w:hint="eastAsia"/>
              </w:rPr>
              <w:t>例：</w:t>
            </w:r>
            <w:r w:rsidRPr="004F58E0">
              <w:rPr>
                <w:rFonts w:hint="eastAsia"/>
              </w:rPr>
              <w:t>201502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8429C9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8429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 xml:space="preserve">Phone Bill Credit Policy </w:t>
      </w:r>
      <w:r w:rsidR="003955BF">
        <w:rPr>
          <w:rFonts w:hint="eastAsia"/>
        </w:rPr>
        <w:t>每月一號會</w:t>
      </w:r>
      <w:r w:rsidRPr="0016095F">
        <w:rPr>
          <w:rFonts w:hint="eastAsia"/>
        </w:rPr>
        <w:t>用分數找出級距與金額</w:t>
      </w:r>
      <w:r w:rsidR="003955BF">
        <w:rPr>
          <w:rFonts w:hint="eastAsia"/>
        </w:rPr>
        <w:t>。</w:t>
      </w:r>
      <w:r w:rsidR="0095402D">
        <w:rPr>
          <w:rFonts w:hint="eastAsia"/>
        </w:rPr>
        <w:t>此</w:t>
      </w:r>
      <w:r w:rsidR="0095402D">
        <w:rPr>
          <w:rFonts w:hint="eastAsia"/>
        </w:rPr>
        <w:t>TABLE</w:t>
      </w:r>
      <w:r w:rsidR="0095402D">
        <w:rPr>
          <w:rFonts w:hint="eastAsia"/>
        </w:rPr>
        <w:t>包含所有設定的歷史紀錄。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31" w:name="_Toc411619788"/>
      <w:r w:rsidRPr="0016095F">
        <w:t>NPP_C</w:t>
      </w:r>
      <w:r>
        <w:rPr>
          <w:rFonts w:hint="eastAsia"/>
        </w:rPr>
        <w:t>L</w:t>
      </w:r>
      <w:r w:rsidRPr="0016095F">
        <w:t>_PB_</w:t>
      </w:r>
      <w:r w:rsidRPr="0016095F">
        <w:rPr>
          <w:rFonts w:hint="eastAsia"/>
        </w:rPr>
        <w:t>CREDIT_</w:t>
      </w:r>
      <w:r w:rsidRPr="0016095F">
        <w:t>POLICY_GRADE</w:t>
      </w:r>
      <w:r>
        <w:rPr>
          <w:rFonts w:hint="eastAsia"/>
        </w:rPr>
        <w:t>_LIVE</w:t>
      </w:r>
      <w:bookmarkEnd w:id="3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</w:t>
            </w:r>
            <w:r w:rsidRPr="004F58E0">
              <w:rPr>
                <w:rFonts w:hint="eastAsia"/>
              </w:rPr>
              <w:t>CREDIT_</w:t>
            </w:r>
            <w:r w:rsidRPr="004F58E0">
              <w:t>POLICY_GRADE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8E7A4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7A45" w:rsidRPr="004F58E0" w:rsidRDefault="008E7A4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8E7A4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7A4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4F58E0" w:rsidRDefault="00A16D7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CA19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A19BD" w:rsidRPr="004F58E0" w:rsidRDefault="00CA19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_LMT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>
            <w:r w:rsidRPr="004F58E0">
              <w:rPr>
                <w:rFonts w:hint="eastAsia"/>
              </w:rPr>
              <w:t>口袋額度金額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</w:tr>
      <w:tr w:rsidR="00126A6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6A6D" w:rsidRPr="004F58E0" w:rsidRDefault="00126A6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GRADE_S_SCORE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分數級距起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&gt;=</w:t>
            </w:r>
          </w:p>
        </w:tc>
      </w:tr>
      <w:tr w:rsidR="00126A6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26A6D" w:rsidRPr="004F58E0" w:rsidRDefault="00126A6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GRADE_E_SCORE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分數級距迄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6A6D" w:rsidRPr="004F58E0" w:rsidRDefault="00126A6D" w:rsidP="00C94CC7">
            <w:r w:rsidRPr="004F58E0">
              <w:rPr>
                <w:rFonts w:hint="eastAsia"/>
              </w:rPr>
              <w:t>&lt;</w:t>
            </w:r>
          </w:p>
          <w:p w:rsidR="00126A6D" w:rsidRPr="004F58E0" w:rsidRDefault="00126A6D" w:rsidP="00C94CC7">
            <w:r w:rsidRPr="004F58E0">
              <w:rPr>
                <w:rFonts w:hint="eastAsia"/>
              </w:rPr>
              <w:t>最大值</w:t>
            </w:r>
            <w:r w:rsidRPr="004F58E0">
              <w:rPr>
                <w:rFonts w:hint="eastAsia"/>
              </w:rPr>
              <w:t>: 999</w:t>
            </w:r>
          </w:p>
        </w:tc>
      </w:tr>
      <w:tr w:rsidR="00AE2E57" w:rsidRPr="004F58E0" w:rsidTr="00E4101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126A6D" w:rsidP="00E410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>
            <w:r w:rsidRPr="004F58E0">
              <w:rPr>
                <w:rFonts w:hint="eastAsia"/>
              </w:rPr>
              <w:t>有效年月（當月）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F92F85" w:rsidP="00E41014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2E57" w:rsidRPr="004F58E0" w:rsidRDefault="00AE2E57" w:rsidP="00E41014">
            <w:r w:rsidRPr="004F58E0">
              <w:rPr>
                <w:rFonts w:hint="eastAsia"/>
              </w:rPr>
              <w:t>例：</w:t>
            </w:r>
            <w:r w:rsidRPr="004F58E0">
              <w:rPr>
                <w:rFonts w:hint="eastAsia"/>
              </w:rPr>
              <w:t>201502</w:t>
            </w:r>
          </w:p>
        </w:tc>
      </w:tr>
      <w:tr w:rsidR="00D05751" w:rsidRPr="004F58E0" w:rsidTr="00D35B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05751" w:rsidRPr="0016095F" w:rsidRDefault="00D05751" w:rsidP="00D35B4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</w:tr>
      <w:tr w:rsidR="00D05751" w:rsidRPr="004F58E0" w:rsidTr="00D35B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7922B7">
            <w:pPr>
              <w:numPr>
                <w:ilvl w:val="0"/>
                <w:numId w:val="6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16095F" w:rsidRDefault="00D05751" w:rsidP="00D35B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5751" w:rsidRPr="004F58E0" w:rsidRDefault="00D05751" w:rsidP="00D35B4A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 xml:space="preserve">Phone Bill Credit Policy </w:t>
      </w:r>
      <w:r w:rsidRPr="0016095F">
        <w:rPr>
          <w:rFonts w:hint="eastAsia"/>
        </w:rPr>
        <w:t>每月一號會以用分數找出級距與金額</w:t>
      </w:r>
      <w:r>
        <w:rPr>
          <w:rFonts w:hint="eastAsia"/>
        </w:rPr>
        <w:t>(LIVE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774995" w:rsidRDefault="00774995" w:rsidP="00E34D41">
      <w:r>
        <w:rPr>
          <w:rFonts w:hint="eastAsia"/>
        </w:rPr>
        <w:t>此</w:t>
      </w:r>
      <w:r>
        <w:rPr>
          <w:rFonts w:hint="eastAsia"/>
        </w:rPr>
        <w:t>TABLE</w:t>
      </w:r>
      <w:r>
        <w:rPr>
          <w:rFonts w:hint="eastAsia"/>
        </w:rPr>
        <w:t>中只會包含當月資料，以及當月修改（下個月生效）的資料。每個月的資料只會有一份，以後蓋前。</w:t>
      </w:r>
    </w:p>
    <w:p w:rsidR="006207FE" w:rsidRDefault="006207FE" w:rsidP="00E34D41">
      <w:r>
        <w:rPr>
          <w:rFonts w:hint="eastAsia"/>
        </w:rPr>
        <w:t>修改資料（下個月生效）時，程式將自動把資料存成當月</w:t>
      </w:r>
      <w:r>
        <w:rPr>
          <w:rFonts w:hint="eastAsia"/>
        </w:rPr>
        <w:t>+1</w:t>
      </w:r>
      <w:r>
        <w:rPr>
          <w:rFonts w:hint="eastAsia"/>
        </w:rPr>
        <w:t>月份的資料（例：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月修改的資料會存成</w:t>
      </w:r>
      <w:r>
        <w:rPr>
          <w:rFonts w:hint="eastAsia"/>
        </w:rPr>
        <w:t>201502</w:t>
      </w:r>
      <w:r>
        <w:rPr>
          <w:rFonts w:hint="eastAsia"/>
        </w:rPr>
        <w:t>）</w:t>
      </w:r>
    </w:p>
    <w:p w:rsidR="00E34D41" w:rsidRPr="0016095F" w:rsidRDefault="00E34D41" w:rsidP="00E34D41"/>
    <w:p w:rsidR="00E34D41" w:rsidRPr="0016095F" w:rsidRDefault="00E34D41" w:rsidP="00E34D41">
      <w:pPr>
        <w:pStyle w:val="Style2"/>
      </w:pPr>
      <w:bookmarkStart w:id="32" w:name="_Toc411619789"/>
      <w:r w:rsidRPr="0016095F">
        <w:t>NPP_C</w:t>
      </w:r>
      <w:r>
        <w:rPr>
          <w:rFonts w:hint="eastAsia"/>
        </w:rPr>
        <w:t>L</w:t>
      </w:r>
      <w:r w:rsidRPr="0016095F">
        <w:t>_CSR</w:t>
      </w:r>
      <w:r>
        <w:rPr>
          <w:rFonts w:hint="eastAsia"/>
        </w:rPr>
        <w:t>_ADJUSTMENT</w:t>
      </w:r>
      <w:bookmarkEnd w:id="3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</w:t>
            </w:r>
            <w:r w:rsidRPr="004F58E0">
              <w:rPr>
                <w:rFonts w:hint="eastAsia"/>
              </w:rPr>
              <w:t>_ADJUSTMENT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16095F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CSR_S_D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EX: 20150112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CSR_E_D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 99991231</w:t>
            </w:r>
          </w:p>
        </w:tc>
      </w:tr>
      <w:tr w:rsidR="00CA19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A19BD" w:rsidRPr="0016095F" w:rsidRDefault="00CA19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F95A1B" w:rsidRDefault="00A16D71" w:rsidP="00C94CC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58E0">
              <w:rPr>
                <w:rFonts w:ascii="Arial" w:hAnsi="Arial" w:cs="Arial"/>
                <w:sz w:val="18"/>
                <w:szCs w:val="18"/>
              </w:rPr>
              <w:t>CHANGE_GRADE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 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註解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F95A1B" w:rsidRDefault="00E34D41" w:rsidP="00C94CC7">
            <w:pPr>
              <w:rPr>
                <w:rFonts w:ascii="Arial" w:hAnsi="Arial" w:cs="Arial"/>
                <w:sz w:val="18"/>
                <w:szCs w:val="18"/>
              </w:rPr>
            </w:pPr>
            <w:r w:rsidRPr="004F58E0">
              <w:rPr>
                <w:rFonts w:ascii="Arial" w:hAnsi="Arial" w:cs="Arial"/>
                <w:sz w:val="18"/>
                <w:szCs w:val="18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客服調整歷史記錄依口袋與</w:t>
      </w:r>
      <w:r w:rsidRPr="0016095F">
        <w:rPr>
          <w:rFonts w:hint="eastAsia"/>
        </w:rPr>
        <w:t>ROC ID</w:t>
      </w:r>
      <w:r w:rsidRPr="0016095F">
        <w:rPr>
          <w:rFonts w:hint="eastAsia"/>
        </w:rPr>
        <w:t>，可調金額或級距，也可同時調兩者。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33" w:name="_Toc411619790"/>
      <w:r w:rsidRPr="0016095F">
        <w:t>NPP_C</w:t>
      </w:r>
      <w:r>
        <w:rPr>
          <w:rFonts w:hint="eastAsia"/>
        </w:rPr>
        <w:t>L</w:t>
      </w:r>
      <w:r w:rsidRPr="0016095F">
        <w:t>_CSR</w:t>
      </w:r>
      <w:r>
        <w:rPr>
          <w:rFonts w:hint="eastAsia"/>
        </w:rPr>
        <w:t>_ADJUSTMENT_LIVE</w:t>
      </w:r>
      <w:bookmarkEnd w:id="3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</w:t>
            </w:r>
            <w:r w:rsidRPr="004F58E0">
              <w:rPr>
                <w:rFonts w:hint="eastAsia"/>
              </w:rPr>
              <w:t>_ADJUSTMENT_LIVE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3D1FFF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D1FFF" w:rsidRPr="004F58E0" w:rsidRDefault="003D1FFF" w:rsidP="00342E78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ADJ_ID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D1FFF">
            <w:r w:rsidRPr="004F58E0">
              <w:rPr>
                <w:rFonts w:hint="eastAsia"/>
              </w:rPr>
              <w:t>FK to MASTER 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4F58E0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口袋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CSR_S_D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YYYYMMDD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EX: 20150112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CSR_E_D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永久有效</w:t>
            </w:r>
            <w:r w:rsidRPr="004F58E0">
              <w:rPr>
                <w:rFonts w:hint="eastAsia"/>
              </w:rPr>
              <w:t>: 99991231</w:t>
            </w:r>
          </w:p>
        </w:tc>
      </w:tr>
      <w:tr w:rsidR="00CA19B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A19BD" w:rsidRPr="004F58E0" w:rsidRDefault="00CA19B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A19BD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9BD" w:rsidRPr="004F58E0" w:rsidRDefault="00CA19BD" w:rsidP="00C94CC7"/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16D71" w:rsidRPr="004F58E0" w:rsidRDefault="00A16D7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</w:t>
            </w:r>
            <w:r w:rsidRPr="004F58E0">
              <w:rPr>
                <w:rFonts w:hint="eastAsia"/>
              </w:rPr>
              <w:lastRenderedPageBreak/>
              <w:t>NAME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CHANGE _NOTE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調</w:t>
            </w:r>
            <w:r w:rsidRPr="004F58E0">
              <w:rPr>
                <w:rFonts w:hint="eastAsia"/>
              </w:rPr>
              <w:t>整</w:t>
            </w:r>
            <w:r w:rsidRPr="004F58E0">
              <w:t>註解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客服調整記錄依口袋與</w:t>
      </w:r>
      <w:r w:rsidRPr="0016095F">
        <w:rPr>
          <w:rFonts w:hint="eastAsia"/>
        </w:rPr>
        <w:t>ROC ID</w:t>
      </w:r>
      <w:r>
        <w:rPr>
          <w:rFonts w:hint="eastAsia"/>
        </w:rPr>
        <w:t>(LIVE)</w:t>
      </w:r>
    </w:p>
    <w:p w:rsidR="00E34D41" w:rsidRPr="0016095F" w:rsidRDefault="00E34D41" w:rsidP="00E34D41">
      <w:pPr>
        <w:pStyle w:val="Style2"/>
      </w:pPr>
      <w:bookmarkStart w:id="34" w:name="_Toc411619791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POCKET</w:t>
      </w:r>
      <w:r w:rsidRPr="0016095F">
        <w:t>_SETTING</w:t>
      </w:r>
      <w:bookmarkEnd w:id="3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43C80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F76D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16095F" w:rsidRDefault="00F92F85" w:rsidP="00F76D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E34D41" w:rsidRPr="004F58E0" w:rsidTr="00F76D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F76D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CLOSE_</w:t>
            </w:r>
            <w:r w:rsidR="008C2B5C" w:rsidRPr="004F58E0">
              <w:rPr>
                <w:rFonts w:ascii="Arial" w:hAnsi="Arial" w:cs="Arial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是否關閉口袋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關閉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O:</w:t>
            </w:r>
            <w:r w:rsidRPr="004F58E0">
              <w:rPr>
                <w:rFonts w:hint="eastAsia"/>
              </w:rPr>
              <w:t>開啟</w:t>
            </w:r>
          </w:p>
        </w:tc>
      </w:tr>
      <w:tr w:rsidR="00E34D41" w:rsidRPr="004F58E0" w:rsidTr="00F76D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F76D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F76D4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F76D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可以用</w:t>
      </w:r>
      <w:r>
        <w:rPr>
          <w:rFonts w:hint="eastAsia"/>
        </w:rPr>
        <w:t>USER ID</w:t>
      </w:r>
      <w:r w:rsidRPr="0016095F">
        <w:rPr>
          <w:rFonts w:hint="eastAsia"/>
        </w:rPr>
        <w:t>來關閉口袋</w:t>
      </w:r>
    </w:p>
    <w:p w:rsidR="00E34D41" w:rsidRPr="0016095F" w:rsidRDefault="00E34D41" w:rsidP="00E34D41">
      <w:pPr>
        <w:pStyle w:val="Style2"/>
      </w:pPr>
      <w:bookmarkStart w:id="35" w:name="_Toc411619792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POCKET</w:t>
      </w:r>
      <w:r w:rsidRPr="0016095F">
        <w:t>_SETTING</w:t>
      </w:r>
      <w:r>
        <w:rPr>
          <w:rFonts w:hint="eastAsia"/>
        </w:rPr>
        <w:t>_LIVE</w:t>
      </w:r>
      <w:bookmarkEnd w:id="3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3F1857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3D1FFF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D1FFF" w:rsidRPr="004F58E0" w:rsidRDefault="003D1FFF" w:rsidP="00342E78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D1FFF">
            <w:r w:rsidRPr="004F58E0">
              <w:rPr>
                <w:rFonts w:hint="eastAsia"/>
              </w:rPr>
              <w:t>FK to MASTER 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43C80" w:rsidP="00C94CC7"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16095F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CLOSE_</w:t>
            </w:r>
            <w:r w:rsidR="008C2B5C" w:rsidRPr="004F58E0">
              <w:rPr>
                <w:rFonts w:ascii="Arial" w:hAnsi="Arial" w:cs="Arial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是否關閉口袋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關閉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O:</w:t>
            </w:r>
            <w:r w:rsidRPr="004F58E0">
              <w:rPr>
                <w:rFonts w:hint="eastAsia"/>
              </w:rPr>
              <w:t>開啟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可以用</w:t>
      </w:r>
      <w:r>
        <w:rPr>
          <w:rFonts w:hint="eastAsia"/>
        </w:rPr>
        <w:t>USESR ID</w:t>
      </w:r>
      <w:r w:rsidRPr="0016095F">
        <w:rPr>
          <w:rFonts w:hint="eastAsia"/>
        </w:rPr>
        <w:t>來關閉口袋</w:t>
      </w:r>
      <w:r>
        <w:rPr>
          <w:rFonts w:hint="eastAsia"/>
        </w:rPr>
        <w:t>(LIVE)</w:t>
      </w:r>
    </w:p>
    <w:p w:rsidR="003F1857" w:rsidRDefault="003F1857" w:rsidP="00E34D41"/>
    <w:p w:rsidR="002C13A4" w:rsidRPr="0016095F" w:rsidRDefault="002C13A4" w:rsidP="002C13A4">
      <w:pPr>
        <w:pStyle w:val="Style2"/>
      </w:pPr>
      <w:bookmarkStart w:id="36" w:name="_Toc411619793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PARTNER</w:t>
      </w:r>
      <w:r w:rsidRPr="0016095F">
        <w:t>_SETTING</w:t>
      </w:r>
      <w:bookmarkEnd w:id="3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2C13A4" w:rsidRPr="004F58E0" w:rsidTr="00120830">
        <w:tc>
          <w:tcPr>
            <w:tcW w:w="900" w:type="dxa"/>
            <w:gridSpan w:val="2"/>
            <w:shd w:val="clear" w:color="auto" w:fill="000000"/>
          </w:tcPr>
          <w:p w:rsidR="002C13A4" w:rsidRPr="004F58E0" w:rsidRDefault="002C13A4" w:rsidP="00120830"/>
        </w:tc>
        <w:tc>
          <w:tcPr>
            <w:tcW w:w="8778" w:type="dxa"/>
            <w:gridSpan w:val="7"/>
            <w:shd w:val="clear" w:color="auto" w:fill="000000"/>
          </w:tcPr>
          <w:p w:rsidR="002C13A4" w:rsidRPr="004F58E0" w:rsidRDefault="002C13A4" w:rsidP="00120830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</w:p>
        </w:tc>
        <w:tc>
          <w:tcPr>
            <w:tcW w:w="850" w:type="dxa"/>
            <w:shd w:val="clear" w:color="auto" w:fill="000000"/>
          </w:tcPr>
          <w:p w:rsidR="002C13A4" w:rsidRPr="004F58E0" w:rsidRDefault="002C13A4" w:rsidP="00120830"/>
        </w:tc>
      </w:tr>
      <w:tr w:rsidR="002C13A4" w:rsidRPr="004F58E0" w:rsidTr="00120830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Primary Key</w:t>
            </w:r>
          </w:p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身分證號碼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2C13A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2C1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2C13A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2C1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CLOSE_</w:t>
            </w:r>
            <w:r w:rsidR="008C2B5C" w:rsidRPr="004F58E0">
              <w:rPr>
                <w:rFonts w:ascii="Arial" w:hAnsi="Arial" w:cs="Arial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t>是否關閉口袋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關閉</w:t>
            </w:r>
          </w:p>
          <w:p w:rsidR="002C13A4" w:rsidRPr="004F58E0" w:rsidRDefault="002C13A4" w:rsidP="00120830">
            <w:r w:rsidRPr="004F58E0">
              <w:rPr>
                <w:rFonts w:hint="eastAsia"/>
              </w:rPr>
              <w:t>O:</w:t>
            </w:r>
            <w:r w:rsidRPr="004F58E0">
              <w:rPr>
                <w:rFonts w:hint="eastAsia"/>
              </w:rPr>
              <w:t>開啟</w:t>
            </w:r>
          </w:p>
        </w:tc>
      </w:tr>
      <w:tr w:rsidR="002C13A4" w:rsidRPr="004F58E0" w:rsidTr="002C13A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2C1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2C13A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2C13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</w:tbl>
    <w:p w:rsidR="002C13A4" w:rsidRDefault="002C13A4" w:rsidP="002C13A4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可以用</w:t>
      </w:r>
      <w:r>
        <w:rPr>
          <w:rFonts w:hint="eastAsia"/>
        </w:rPr>
        <w:t>USER ID</w:t>
      </w:r>
      <w:r w:rsidRPr="0016095F">
        <w:rPr>
          <w:rFonts w:hint="eastAsia"/>
        </w:rPr>
        <w:t>來關閉</w:t>
      </w:r>
      <w:r>
        <w:rPr>
          <w:rFonts w:hint="eastAsia"/>
        </w:rPr>
        <w:t>在各商家的電信帳單付費功能</w:t>
      </w:r>
    </w:p>
    <w:p w:rsidR="002C13A4" w:rsidRPr="002C13A4" w:rsidRDefault="002C13A4" w:rsidP="00E34D41"/>
    <w:p w:rsidR="002C13A4" w:rsidRPr="0016095F" w:rsidRDefault="002C13A4" w:rsidP="002C13A4">
      <w:pPr>
        <w:pStyle w:val="Style2"/>
      </w:pPr>
      <w:bookmarkStart w:id="37" w:name="_Toc411619794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PARTNER</w:t>
      </w:r>
      <w:r w:rsidRPr="0016095F">
        <w:t>_SETTING</w:t>
      </w:r>
      <w:r>
        <w:rPr>
          <w:rFonts w:hint="eastAsia"/>
        </w:rPr>
        <w:t>_LIVE</w:t>
      </w:r>
      <w:bookmarkEnd w:id="3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2C13A4" w:rsidRPr="004F58E0" w:rsidTr="00120830">
        <w:tc>
          <w:tcPr>
            <w:tcW w:w="900" w:type="dxa"/>
            <w:gridSpan w:val="2"/>
            <w:shd w:val="clear" w:color="auto" w:fill="000000"/>
          </w:tcPr>
          <w:p w:rsidR="002C13A4" w:rsidRPr="004F58E0" w:rsidRDefault="002C13A4" w:rsidP="00120830"/>
        </w:tc>
        <w:tc>
          <w:tcPr>
            <w:tcW w:w="8778" w:type="dxa"/>
            <w:gridSpan w:val="7"/>
            <w:shd w:val="clear" w:color="auto" w:fill="000000"/>
          </w:tcPr>
          <w:p w:rsidR="002C13A4" w:rsidRPr="004F58E0" w:rsidRDefault="002C13A4" w:rsidP="00120830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</w:p>
        </w:tc>
        <w:tc>
          <w:tcPr>
            <w:tcW w:w="850" w:type="dxa"/>
            <w:shd w:val="clear" w:color="auto" w:fill="000000"/>
          </w:tcPr>
          <w:p w:rsidR="002C13A4" w:rsidRPr="004F58E0" w:rsidRDefault="002C13A4" w:rsidP="00120830"/>
        </w:tc>
      </w:tr>
      <w:tr w:rsidR="002C13A4" w:rsidRPr="004F58E0" w:rsidTr="00120830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C13A4" w:rsidRPr="004F58E0" w:rsidRDefault="002C13A4" w:rsidP="00120830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Primary Key</w:t>
            </w:r>
          </w:p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身分證號碼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C13A4" w:rsidRPr="0016095F" w:rsidRDefault="002C13A4" w:rsidP="00120830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1208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/>
        </w:tc>
      </w:tr>
      <w:tr w:rsidR="002C13A4" w:rsidRPr="004F58E0" w:rsidTr="0012083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58536F">
            <w:pPr>
              <w:numPr>
                <w:ilvl w:val="0"/>
                <w:numId w:val="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16095F" w:rsidRDefault="002C13A4" w:rsidP="001208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CLOSE_</w:t>
            </w:r>
            <w:r w:rsidR="008C2B5C" w:rsidRPr="004F58E0">
              <w:rPr>
                <w:rFonts w:ascii="Arial" w:hAnsi="Arial" w:cs="Arial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t>是否關閉口袋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C13A4" w:rsidRPr="004F58E0" w:rsidRDefault="002C13A4" w:rsidP="00120830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關閉</w:t>
            </w:r>
          </w:p>
          <w:p w:rsidR="002C13A4" w:rsidRPr="004F58E0" w:rsidRDefault="002C13A4" w:rsidP="00120830">
            <w:r w:rsidRPr="004F58E0">
              <w:rPr>
                <w:rFonts w:hint="eastAsia"/>
              </w:rPr>
              <w:t>O:</w:t>
            </w:r>
            <w:r w:rsidRPr="004F58E0">
              <w:rPr>
                <w:rFonts w:hint="eastAsia"/>
              </w:rPr>
              <w:t>開啟</w:t>
            </w:r>
          </w:p>
        </w:tc>
      </w:tr>
    </w:tbl>
    <w:p w:rsidR="002C13A4" w:rsidRDefault="002C13A4" w:rsidP="002C13A4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可以用</w:t>
      </w:r>
      <w:r>
        <w:rPr>
          <w:rFonts w:hint="eastAsia"/>
        </w:rPr>
        <w:t>USER ID</w:t>
      </w:r>
      <w:r w:rsidRPr="0016095F">
        <w:rPr>
          <w:rFonts w:hint="eastAsia"/>
        </w:rPr>
        <w:t>來關閉</w:t>
      </w:r>
      <w:r>
        <w:rPr>
          <w:rFonts w:hint="eastAsia"/>
        </w:rPr>
        <w:t>在各商家的電信帳單付費功能</w:t>
      </w:r>
      <w:r>
        <w:rPr>
          <w:rFonts w:hint="eastAsia"/>
        </w:rPr>
        <w:t xml:space="preserve"> (live</w:t>
      </w:r>
      <w:r>
        <w:rPr>
          <w:rFonts w:hint="eastAsia"/>
        </w:rPr>
        <w:t>交易查詢用</w:t>
      </w:r>
      <w:r>
        <w:rPr>
          <w:rFonts w:hint="eastAsia"/>
        </w:rPr>
        <w:t>)</w:t>
      </w:r>
    </w:p>
    <w:p w:rsidR="002C13A4" w:rsidRPr="002C13A4" w:rsidRDefault="002C13A4" w:rsidP="00E34D41"/>
    <w:p w:rsidR="003F1857" w:rsidRPr="0016095F" w:rsidRDefault="003F1857" w:rsidP="003F1857">
      <w:pPr>
        <w:pStyle w:val="Style2"/>
      </w:pPr>
      <w:bookmarkStart w:id="38" w:name="_Toc411619795"/>
      <w:r w:rsidRPr="0016095F">
        <w:t>NPP_C</w:t>
      </w:r>
      <w:r>
        <w:rPr>
          <w:rFonts w:hint="eastAsia"/>
        </w:rPr>
        <w:t>L</w:t>
      </w:r>
      <w:r w:rsidRPr="0016095F">
        <w:t>_CSR_</w:t>
      </w:r>
      <w:r>
        <w:rPr>
          <w:rFonts w:hint="eastAsia"/>
        </w:rPr>
        <w:t>POCKET_SETTING_USER_LIST</w:t>
      </w:r>
      <w:bookmarkEnd w:id="3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3F1857" w:rsidRPr="004F58E0" w:rsidTr="009C6845">
        <w:tc>
          <w:tcPr>
            <w:tcW w:w="900" w:type="dxa"/>
            <w:gridSpan w:val="2"/>
            <w:shd w:val="clear" w:color="auto" w:fill="000000"/>
          </w:tcPr>
          <w:p w:rsidR="003F1857" w:rsidRPr="004F58E0" w:rsidRDefault="003F1857" w:rsidP="009C6845"/>
        </w:tc>
        <w:tc>
          <w:tcPr>
            <w:tcW w:w="8778" w:type="dxa"/>
            <w:gridSpan w:val="7"/>
            <w:shd w:val="clear" w:color="auto" w:fill="000000"/>
          </w:tcPr>
          <w:p w:rsidR="003F1857" w:rsidRPr="004F58E0" w:rsidRDefault="003F1857" w:rsidP="009C6845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_CSR_</w:t>
            </w:r>
            <w:r w:rsidRPr="004F58E0">
              <w:rPr>
                <w:rFonts w:hint="eastAsia"/>
              </w:rPr>
              <w:t>POCKET</w:t>
            </w:r>
            <w:r w:rsidRPr="004F58E0">
              <w:t>_SETTING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3F1857" w:rsidRPr="004F58E0" w:rsidRDefault="003F1857" w:rsidP="009C6845"/>
        </w:tc>
      </w:tr>
      <w:tr w:rsidR="003F1857" w:rsidRPr="004F58E0" w:rsidTr="009C6845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1857" w:rsidRPr="004F58E0" w:rsidRDefault="003F1857" w:rsidP="009C6845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7B44" w:rsidRPr="004F58E0" w:rsidRDefault="00DE7B44" w:rsidP="007922B7">
            <w:pPr>
              <w:pStyle w:val="a3"/>
              <w:numPr>
                <w:ilvl w:val="0"/>
                <w:numId w:val="64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F1857" w:rsidRPr="0016095F" w:rsidRDefault="003F1857" w:rsidP="009C68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Primary Key</w:t>
            </w:r>
          </w:p>
        </w:tc>
      </w:tr>
      <w:tr w:rsidR="004D30C9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7922B7">
            <w:pPr>
              <w:pStyle w:val="a3"/>
              <w:numPr>
                <w:ilvl w:val="0"/>
                <w:numId w:val="64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D30C9" w:rsidRDefault="004D30C9" w:rsidP="009C68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UPLOAD_FILENAME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>
            <w:r w:rsidRPr="004F58E0">
              <w:rPr>
                <w:rFonts w:hint="eastAsia"/>
              </w:rPr>
              <w:t>上傳檔案名稱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30C9" w:rsidRPr="004F58E0" w:rsidRDefault="004D30C9" w:rsidP="009C6845"/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7922B7">
            <w:pPr>
              <w:pStyle w:val="a3"/>
              <w:numPr>
                <w:ilvl w:val="0"/>
                <w:numId w:val="64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F1857" w:rsidRPr="0016095F" w:rsidRDefault="003F1857" w:rsidP="009C6845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身分證字號</w:t>
            </w:r>
          </w:p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7922B7">
            <w:pPr>
              <w:numPr>
                <w:ilvl w:val="0"/>
                <w:numId w:val="6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F1857" w:rsidRPr="004F58E0" w:rsidRDefault="003F1857" w:rsidP="009C6845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門號</w:t>
            </w:r>
          </w:p>
        </w:tc>
      </w:tr>
      <w:tr w:rsidR="003038E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7922B7">
            <w:pPr>
              <w:numPr>
                <w:ilvl w:val="0"/>
                <w:numId w:val="6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038E7" w:rsidRPr="004F58E0" w:rsidRDefault="003038E7" w:rsidP="009C6845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243C80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38E7" w:rsidRPr="004F58E0" w:rsidRDefault="003038E7" w:rsidP="009C6845"/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7922B7">
            <w:pPr>
              <w:numPr>
                <w:ilvl w:val="0"/>
                <w:numId w:val="6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F1857" w:rsidRPr="0016095F" w:rsidRDefault="003F1857" w:rsidP="009C6845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</w:tr>
      <w:tr w:rsidR="003F1857" w:rsidRPr="004F58E0" w:rsidTr="009C684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7922B7">
            <w:pPr>
              <w:numPr>
                <w:ilvl w:val="0"/>
                <w:numId w:val="6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16095F" w:rsidRDefault="003F1857" w:rsidP="009C68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1857" w:rsidRPr="004F58E0" w:rsidRDefault="003F1857" w:rsidP="009C6845"/>
        </w:tc>
      </w:tr>
    </w:tbl>
    <w:p w:rsidR="003F1857" w:rsidRPr="0016095F" w:rsidRDefault="003F1857" w:rsidP="003F1857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若是上傳名單關閉多個</w:t>
      </w:r>
      <w:r>
        <w:rPr>
          <w:rFonts w:hint="eastAsia"/>
        </w:rPr>
        <w:t>ROCID</w:t>
      </w:r>
      <w:r>
        <w:rPr>
          <w:rFonts w:hint="eastAsia"/>
        </w:rPr>
        <w:t>的電信帳單付費功能，名單將會寫入此資料表中</w:t>
      </w:r>
    </w:p>
    <w:p w:rsidR="003F1857" w:rsidRPr="0016095F" w:rsidRDefault="003F1857" w:rsidP="00E34D41"/>
    <w:p w:rsidR="00E34D41" w:rsidRPr="0016095F" w:rsidRDefault="00E34D41" w:rsidP="00E34D41">
      <w:pPr>
        <w:pStyle w:val="Style2"/>
      </w:pPr>
      <w:bookmarkStart w:id="39" w:name="_Toc411619796"/>
      <w:r w:rsidRPr="0016095F">
        <w:lastRenderedPageBreak/>
        <w:t>NPP_C</w:t>
      </w:r>
      <w:r>
        <w:rPr>
          <w:rFonts w:hint="eastAsia"/>
        </w:rPr>
        <w:t>L</w:t>
      </w:r>
      <w:r w:rsidRPr="0016095F">
        <w:t>_PB_</w:t>
      </w:r>
      <w:r>
        <w:rPr>
          <w:rFonts w:hint="eastAsia"/>
        </w:rPr>
        <w:t>USER_POCKET</w:t>
      </w:r>
      <w:r w:rsidRPr="0016095F">
        <w:t>_GRADE</w:t>
      </w:r>
      <w:bookmarkEnd w:id="3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</w:t>
            </w:r>
            <w:r w:rsidRPr="004F58E0">
              <w:rPr>
                <w:rFonts w:hint="eastAsia"/>
              </w:rPr>
              <w:t>USER_POCKET</w:t>
            </w:r>
            <w:r w:rsidRPr="004F58E0">
              <w:t>_GRADE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01338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01338" w:rsidRPr="004F58E0" w:rsidRDefault="000B0A1D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INIT</w:t>
            </w:r>
            <w:r w:rsidR="00F01338" w:rsidRPr="004F58E0">
              <w:rPr>
                <w:rFonts w:ascii="Arial" w:hAnsi="Arial" w:cs="Arial" w:hint="eastAsia"/>
                <w:sz w:val="20"/>
                <w:szCs w:val="20"/>
              </w:rPr>
              <w:t>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0B0A1D" w:rsidP="00C94CC7">
            <w:r w:rsidRPr="004F58E0">
              <w:rPr>
                <w:rFonts w:hint="eastAsia"/>
              </w:rPr>
              <w:t>月初</w:t>
            </w:r>
            <w:r w:rsidR="00F01338" w:rsidRPr="004F58E0">
              <w:rPr>
                <w:rFonts w:hint="eastAsia"/>
              </w:rPr>
              <w:t>信用評等分數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16095F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16095F" w:rsidRDefault="00A16D7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INIT_GRADE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t>月初起始級距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6326F1" w:rsidRPr="004F58E0" w:rsidTr="0025168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58536F">
            <w:pPr>
              <w:pStyle w:val="a3"/>
              <w:numPr>
                <w:ilvl w:val="0"/>
                <w:numId w:val="5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CHANGE_GRADE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r w:rsidRPr="004F58E0">
              <w:rPr>
                <w:rFonts w:hint="eastAsia"/>
              </w:rPr>
              <w:t>更改後的級距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26F1" w:rsidRPr="004F58E0" w:rsidRDefault="006326F1" w:rsidP="0025168A">
            <w:r w:rsidRPr="004F58E0">
              <w:rPr>
                <w:rFonts w:hint="eastAsia"/>
              </w:rPr>
              <w:t>FK to NPP_CL_GRADE_NAME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EX: 201501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更新日期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每個月一號計算完的級距歷史記錄</w:t>
      </w:r>
    </w:p>
    <w:p w:rsidR="00E34D41" w:rsidRPr="0016095F" w:rsidRDefault="00E34D41" w:rsidP="00E34D41">
      <w:pPr>
        <w:pStyle w:val="Style2"/>
      </w:pPr>
      <w:bookmarkStart w:id="40" w:name="_Toc411619797"/>
      <w:r w:rsidRPr="0016095F">
        <w:t>NPP_C</w:t>
      </w:r>
      <w:r>
        <w:rPr>
          <w:rFonts w:hint="eastAsia"/>
        </w:rPr>
        <w:t>L</w:t>
      </w:r>
      <w:r w:rsidRPr="0016095F">
        <w:t>_PB_</w:t>
      </w:r>
      <w:r>
        <w:rPr>
          <w:rFonts w:hint="eastAsia"/>
        </w:rPr>
        <w:t>USER_POCKET</w:t>
      </w:r>
      <w:r w:rsidRPr="0016095F">
        <w:t>_GRADE</w:t>
      </w:r>
      <w:r>
        <w:rPr>
          <w:rFonts w:hint="eastAsia"/>
        </w:rPr>
        <w:t>_LIVE</w:t>
      </w:r>
      <w:bookmarkEnd w:id="4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</w:t>
            </w:r>
            <w:r w:rsidRPr="004F58E0">
              <w:rPr>
                <w:rFonts w:hint="eastAsia"/>
              </w:rPr>
              <w:t>USER_POCKET</w:t>
            </w:r>
            <w:r w:rsidRPr="004F58E0">
              <w:t>_GRADE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01338" w:rsidRPr="004F58E0" w:rsidTr="004F58AE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F01338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0B0A1D" w:rsidP="004F58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INIT</w:t>
            </w:r>
            <w:r w:rsidR="00F01338" w:rsidRPr="004F58E0">
              <w:rPr>
                <w:rFonts w:ascii="Arial" w:hAnsi="Arial" w:cs="Arial" w:hint="eastAsia"/>
                <w:sz w:val="20"/>
                <w:szCs w:val="20"/>
              </w:rPr>
              <w:t>_SCORE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0B0A1D" w:rsidP="00113654">
            <w:r w:rsidRPr="004F58E0">
              <w:rPr>
                <w:rFonts w:hint="eastAsia"/>
              </w:rPr>
              <w:t>月初</w:t>
            </w:r>
            <w:r w:rsidR="00F01338" w:rsidRPr="004F58E0">
              <w:rPr>
                <w:rFonts w:hint="eastAsia"/>
              </w:rPr>
              <w:t>信用評等分數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>
            <w:r w:rsidRPr="004F58E0">
              <w:rPr>
                <w:rFonts w:hint="eastAsia"/>
              </w:rPr>
              <w:t>(5,2)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338" w:rsidRPr="004F58E0" w:rsidRDefault="00F01338" w:rsidP="00113654"/>
        </w:tc>
      </w:tr>
      <w:tr w:rsidR="00F92F85" w:rsidRPr="004F58E0" w:rsidTr="004F58AE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16095F" w:rsidRDefault="00F92F85" w:rsidP="004F58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16095F" w:rsidRDefault="00A16D7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INIT_GRADE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t>月初起始級距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A16D7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CHANGE_GRADE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C94CC7">
            <w:r w:rsidRPr="004F58E0">
              <w:rPr>
                <w:rFonts w:hint="eastAsia"/>
              </w:rPr>
              <w:t>更改後的級距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6D71" w:rsidRPr="004F58E0" w:rsidRDefault="00A16D71" w:rsidP="00E41014">
            <w:r w:rsidRPr="004F58E0">
              <w:rPr>
                <w:rFonts w:hint="eastAsia"/>
              </w:rPr>
              <w:t>FK to NPP_CL_GRADE_NAME</w:t>
            </w:r>
          </w:p>
        </w:tc>
      </w:tr>
      <w:tr w:rsidR="00013A15" w:rsidRPr="004F58E0" w:rsidTr="0025168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58536F">
            <w:pPr>
              <w:numPr>
                <w:ilvl w:val="0"/>
                <w:numId w:val="2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13A15" w:rsidRPr="004F58E0" w:rsidRDefault="00013A15" w:rsidP="0025168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3A15" w:rsidRPr="004F58E0" w:rsidRDefault="00013A15" w:rsidP="0025168A">
            <w:r w:rsidRPr="004F58E0">
              <w:rPr>
                <w:rFonts w:hint="eastAsia"/>
              </w:rPr>
              <w:t>EX: 201501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當</w:t>
      </w:r>
      <w:r w:rsidRPr="0016095F">
        <w:rPr>
          <w:rFonts w:hint="eastAsia"/>
        </w:rPr>
        <w:t>月計算完的級距記錄</w:t>
      </w:r>
      <w:r>
        <w:rPr>
          <w:rFonts w:hint="eastAsia"/>
        </w:rPr>
        <w:t>(LIVE)</w:t>
      </w:r>
    </w:p>
    <w:p w:rsidR="00E34D41" w:rsidRPr="0016095F" w:rsidRDefault="00E34D41" w:rsidP="00E34D41"/>
    <w:p w:rsidR="00E34D41" w:rsidRPr="0016095F" w:rsidRDefault="00E34D41" w:rsidP="00E34D41">
      <w:pPr>
        <w:pStyle w:val="Style2"/>
      </w:pPr>
      <w:bookmarkStart w:id="41" w:name="_Toc411619798"/>
      <w:r w:rsidRPr="0016095F">
        <w:lastRenderedPageBreak/>
        <w:t>NP</w:t>
      </w:r>
      <w:r>
        <w:t>P_C</w:t>
      </w:r>
      <w:r>
        <w:rPr>
          <w:rFonts w:hint="eastAsia"/>
        </w:rPr>
        <w:t>L</w:t>
      </w:r>
      <w:r>
        <w:t>_PB_CREDIT_POLICY_</w:t>
      </w:r>
      <w:r>
        <w:rPr>
          <w:rFonts w:hint="eastAsia"/>
        </w:rPr>
        <w:t>GROUP</w:t>
      </w:r>
      <w:bookmarkEnd w:id="4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A0706A" w:rsidP="00C94CC7">
            <w:r w:rsidRPr="004F58E0">
              <w:t>NPP_CL_PB_CREDIT_POLICY_GROUP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1E16D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58536F">
            <w:pPr>
              <w:numPr>
                <w:ilvl w:val="0"/>
                <w:numId w:val="2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E16D7" w:rsidRPr="004F58E0" w:rsidRDefault="001E16D7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934261" w:rsidP="00934261">
            <w:r w:rsidRPr="004F58E0">
              <w:rPr>
                <w:rFonts w:hint="eastAsia"/>
              </w:rPr>
              <w:t>項目群組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E16D7" w:rsidRPr="004F58E0" w:rsidRDefault="001E16D7" w:rsidP="00934261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4F58E0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WEIGHT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權重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Phone Bill </w:t>
      </w:r>
      <w:r>
        <w:rPr>
          <w:rFonts w:hint="eastAsia"/>
        </w:rPr>
        <w:t>信用評等規則的項目群組</w:t>
      </w:r>
    </w:p>
    <w:p w:rsidR="00E34D41" w:rsidRPr="009A35EB" w:rsidRDefault="00E34D41" w:rsidP="00E34D41"/>
    <w:p w:rsidR="00E34D41" w:rsidRPr="0016095F" w:rsidRDefault="00E34D41" w:rsidP="00E34D41">
      <w:pPr>
        <w:pStyle w:val="Style2"/>
      </w:pPr>
      <w:bookmarkStart w:id="42" w:name="_Toc411619799"/>
      <w:r w:rsidRPr="0016095F">
        <w:t>NPP_C</w:t>
      </w:r>
      <w:r>
        <w:rPr>
          <w:rFonts w:hint="eastAsia"/>
        </w:rPr>
        <w:t>L</w:t>
      </w:r>
      <w:r w:rsidRPr="0016095F">
        <w:t>_PB_CREDIT_POLICY_SCORE</w:t>
      </w:r>
      <w:bookmarkEnd w:id="4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_PB_CREDIT_POLICY_SCORE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9B7A8A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B3393D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GROUP_ID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項目群組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393D" w:rsidRPr="004F58E0" w:rsidRDefault="00B3393D" w:rsidP="00F26F90">
            <w:r w:rsidRPr="004F58E0">
              <w:rPr>
                <w:rFonts w:hint="eastAsia"/>
              </w:rPr>
              <w:t>FK to POLICY GROUP 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LINE_RANK_ID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項目排序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畫面上的排序</w:t>
            </w:r>
            <w:r w:rsidRPr="004F58E0">
              <w:rPr>
                <w:rFonts w:hint="eastAsia"/>
              </w:rPr>
              <w:t>(Sort by User)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分數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使用</w:t>
            </w:r>
            <w:r w:rsidRPr="004F58E0">
              <w:rPr>
                <w:rFonts w:hint="eastAsia"/>
              </w:rPr>
              <w:t xml:space="preserve"> TYPE </w:t>
            </w:r>
            <w:r w:rsidRPr="004F58E0">
              <w:rPr>
                <w:rFonts w:hint="eastAsia"/>
              </w:rPr>
              <w:t>或是</w:t>
            </w:r>
            <w:r w:rsidRPr="004F58E0">
              <w:rPr>
                <w:rFonts w:hint="eastAsia"/>
              </w:rPr>
              <w:t xml:space="preserve"> RANGE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T:TYPE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R:RANGE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TYPE_VALUE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t>N</w:t>
            </w:r>
            <w:r w:rsidRPr="004F58E0">
              <w:rPr>
                <w:rFonts w:hint="eastAsia"/>
              </w:rPr>
              <w:t xml:space="preserve">A: </w:t>
            </w:r>
            <w:r w:rsidRPr="004F58E0">
              <w:rPr>
                <w:rFonts w:hint="eastAsia"/>
              </w:rPr>
              <w:t>無設定轉帳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CC: </w:t>
            </w:r>
            <w:r w:rsidRPr="004F58E0">
              <w:rPr>
                <w:rFonts w:hint="eastAsia"/>
              </w:rPr>
              <w:t>信用卡轉帳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DD: </w:t>
            </w:r>
            <w:r w:rsidRPr="004F58E0">
              <w:rPr>
                <w:rFonts w:hint="eastAsia"/>
              </w:rPr>
              <w:t>銀行轉帳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UA: Under age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EP: Enterprise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IN: Individual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RANGE_FROM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&gt;=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RANGE_TO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&lt;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DESC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2419E2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D35B4A">
            <w:r w:rsidRPr="004F58E0">
              <w:rPr>
                <w:rFonts w:hint="eastAsia"/>
              </w:rPr>
              <w:t>EX: 201501</w:t>
            </w:r>
          </w:p>
        </w:tc>
      </w:tr>
      <w:tr w:rsidR="002419E2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16095F" w:rsidRDefault="002419E2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</w:tr>
      <w:tr w:rsidR="002419E2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58536F">
            <w:pPr>
              <w:numPr>
                <w:ilvl w:val="0"/>
                <w:numId w:val="1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16095F" w:rsidRDefault="002419E2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19E2" w:rsidRPr="004F58E0" w:rsidRDefault="002419E2" w:rsidP="00C94CC7"/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Phone Bill </w:t>
      </w:r>
      <w:r>
        <w:rPr>
          <w:rFonts w:hint="eastAsia"/>
        </w:rPr>
        <w:t>信用評等規則的設定資料</w:t>
      </w:r>
      <w:r>
        <w:rPr>
          <w:rFonts w:hint="eastAsia"/>
        </w:rPr>
        <w:t xml:space="preserve">, </w:t>
      </w:r>
      <w:r w:rsidRPr="0016095F">
        <w:rPr>
          <w:rFonts w:hint="eastAsia"/>
        </w:rPr>
        <w:t xml:space="preserve">Phone Bill Credit Policy </w:t>
      </w:r>
      <w:r w:rsidRPr="0016095F">
        <w:rPr>
          <w:rFonts w:hint="eastAsia"/>
        </w:rPr>
        <w:t>每月一號會以此</w:t>
      </w:r>
      <w:r w:rsidRPr="0016095F">
        <w:rPr>
          <w:rFonts w:hint="eastAsia"/>
        </w:rPr>
        <w:t xml:space="preserve"> config </w:t>
      </w:r>
      <w:r w:rsidRPr="0016095F">
        <w:rPr>
          <w:rFonts w:hint="eastAsia"/>
        </w:rPr>
        <w:t>計算分數</w:t>
      </w:r>
      <w:r w:rsidR="00EE0712">
        <w:rPr>
          <w:rFonts w:hint="eastAsia"/>
        </w:rPr>
        <w:t>（歷史資料）</w:t>
      </w:r>
    </w:p>
    <w:p w:rsidR="00723B2A" w:rsidRPr="00723B2A" w:rsidRDefault="00723B2A" w:rsidP="00E34D41"/>
    <w:p w:rsidR="00723B2A" w:rsidRDefault="00723B2A" w:rsidP="00E34D41"/>
    <w:p w:rsidR="00E34D41" w:rsidRPr="0016095F" w:rsidRDefault="00E34D41" w:rsidP="00E34D41">
      <w:pPr>
        <w:pStyle w:val="Style2"/>
      </w:pPr>
      <w:bookmarkStart w:id="43" w:name="_Toc411619800"/>
      <w:r w:rsidRPr="0016095F">
        <w:rPr>
          <w:rFonts w:hint="eastAsia"/>
        </w:rPr>
        <w:lastRenderedPageBreak/>
        <w:t>NPP_C</w:t>
      </w:r>
      <w:r>
        <w:rPr>
          <w:rFonts w:hint="eastAsia"/>
        </w:rPr>
        <w:t>L</w:t>
      </w:r>
      <w:r w:rsidRPr="0016095F">
        <w:rPr>
          <w:rFonts w:hint="eastAsia"/>
        </w:rPr>
        <w:t>_PB</w:t>
      </w:r>
      <w:r>
        <w:rPr>
          <w:rFonts w:hint="eastAsia"/>
        </w:rPr>
        <w:t>_CONSUME_CACHE</w:t>
      </w:r>
      <w:r w:rsidRPr="0016095F">
        <w:rPr>
          <w:rFonts w:hint="eastAsia"/>
        </w:rPr>
        <w:t xml:space="preserve"> </w:t>
      </w:r>
      <w:r w:rsidRPr="0016095F">
        <w:rPr>
          <w:rFonts w:hint="eastAsia"/>
        </w:rPr>
        <w:t>累積消費金額</w:t>
      </w:r>
      <w:bookmarkEnd w:id="4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rPr>
                <w:rFonts w:hint="eastAsia"/>
              </w:rPr>
              <w:t>NPP_CL_PB_CONSUME_CACHE</w:t>
            </w:r>
            <w:r w:rsidRPr="004F58E0">
              <w:rPr>
                <w:rFonts w:hint="eastAsia"/>
              </w:rPr>
              <w:t>累積消費金額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1E16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CF5EE9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05168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16095F" w:rsidRDefault="00F92F85" w:rsidP="000516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3577A8" w:rsidP="00C94CC7">
            <w:r w:rsidRPr="004F58E0">
              <w:rPr>
                <w:rFonts w:hint="eastAsia"/>
              </w:rPr>
              <w:t>FK to NPP_CL_POCKET</w:t>
            </w:r>
          </w:p>
        </w:tc>
      </w:tr>
      <w:tr w:rsidR="000B2082" w:rsidRPr="004F58E0" w:rsidTr="00CA19B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B2082" w:rsidRPr="0016095F" w:rsidRDefault="000B2082" w:rsidP="00CA19BD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A19BD"/>
        </w:tc>
      </w:tr>
      <w:tr w:rsidR="00D4614B" w:rsidRPr="004F58E0" w:rsidTr="0005168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0516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0B2082" w:rsidRPr="004F58E0" w:rsidTr="0005168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16095F" w:rsidRDefault="000B2082" w:rsidP="000516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平台或口袋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P</w:t>
            </w:r>
            <w:ins w:id="44" w:author="ADMINIBM" w:date="2015-02-12T17:58:00Z">
              <w:r w:rsidRPr="004F58E0">
                <w:rPr>
                  <w:rFonts w:hint="eastAsia"/>
                </w:rPr>
                <w:t>L</w:t>
              </w:r>
            </w:ins>
            <w:r w:rsidRPr="004F58E0">
              <w:rPr>
                <w:rFonts w:hint="eastAsia"/>
              </w:rPr>
              <w:t>:PLATFORM</w:t>
            </w:r>
          </w:p>
          <w:p w:rsidR="000B2082" w:rsidRPr="004F58E0" w:rsidRDefault="000B2082" w:rsidP="000B2082">
            <w:ins w:id="45" w:author="ADMINIBM" w:date="2015-02-12T17:58:00Z">
              <w:r w:rsidRPr="004F58E0">
                <w:rPr>
                  <w:rFonts w:hint="eastAsia"/>
                </w:rPr>
                <w:t>PC</w:t>
              </w:r>
            </w:ins>
            <w:del w:id="46" w:author="ADMINIBM" w:date="2015-02-12T17:58:00Z">
              <w:r w:rsidRPr="004F58E0" w:rsidDel="000B2082">
                <w:rPr>
                  <w:rFonts w:hint="eastAsia"/>
                </w:rPr>
                <w:delText>C</w:delText>
              </w:r>
            </w:del>
            <w:r w:rsidRPr="004F58E0">
              <w:rPr>
                <w:rFonts w:hint="eastAsia"/>
              </w:rPr>
              <w:t>:POCKET</w:t>
            </w:r>
          </w:p>
        </w:tc>
      </w:tr>
      <w:tr w:rsidR="000B2082" w:rsidRPr="004F58E0" w:rsidTr="0005168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58536F">
            <w:pPr>
              <w:numPr>
                <w:ilvl w:val="0"/>
                <w:numId w:val="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16095F" w:rsidRDefault="000B2082" w:rsidP="000516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B2082" w:rsidRPr="004F58E0" w:rsidRDefault="000B2082" w:rsidP="00C94CC7">
            <w:r w:rsidRPr="004F58E0">
              <w:rPr>
                <w:rFonts w:hint="eastAsia"/>
              </w:rPr>
              <w:t>EX: 201501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Cache table</w:t>
      </w:r>
      <w:r w:rsidRPr="0016095F">
        <w:rPr>
          <w:rFonts w:hint="eastAsia"/>
        </w:rPr>
        <w:t>，每個月重新計算，交易成功時會更新此</w:t>
      </w:r>
      <w:r w:rsidRPr="0016095F">
        <w:rPr>
          <w:rFonts w:hint="eastAsia"/>
        </w:rPr>
        <w:t>table</w:t>
      </w:r>
      <w:r>
        <w:rPr>
          <w:rFonts w:hint="eastAsia"/>
        </w:rPr>
        <w:t xml:space="preserve">, </w:t>
      </w:r>
      <w:r>
        <w:rPr>
          <w:rFonts w:hint="eastAsia"/>
        </w:rPr>
        <w:t>並將歷史資料備份至備份資料表內</w:t>
      </w:r>
    </w:p>
    <w:p w:rsidR="00E34D41" w:rsidRPr="0016095F" w:rsidRDefault="00E34D41" w:rsidP="00E34D41"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因為</w:t>
      </w:r>
      <w:r>
        <w:rPr>
          <w:rFonts w:hint="eastAsia"/>
        </w:rPr>
        <w:t>CATCHE TABLE</w:t>
      </w:r>
      <w:r>
        <w:rPr>
          <w:rFonts w:hint="eastAsia"/>
        </w:rPr>
        <w:t>著重於效能</w:t>
      </w:r>
      <w:r>
        <w:rPr>
          <w:rFonts w:hint="eastAsia"/>
        </w:rPr>
        <w:t xml:space="preserve">, </w:t>
      </w:r>
      <w:r>
        <w:rPr>
          <w:rFonts w:hint="eastAsia"/>
        </w:rPr>
        <w:t>故並不考量資料表設計的通用性與延展性</w:t>
      </w:r>
    </w:p>
    <w:p w:rsidR="00E34D41" w:rsidRPr="0016095F" w:rsidRDefault="00E34D41" w:rsidP="00E34D41"/>
    <w:p w:rsidR="00FD0226" w:rsidRPr="0016095F" w:rsidRDefault="00FD0226" w:rsidP="00FD0226">
      <w:pPr>
        <w:pStyle w:val="Style2"/>
      </w:pPr>
      <w:bookmarkStart w:id="47" w:name="_Toc411619802"/>
      <w:bookmarkStart w:id="48" w:name="_Toc411619801"/>
      <w:r w:rsidRPr="0016095F">
        <w:rPr>
          <w:rFonts w:hint="eastAsia"/>
        </w:rPr>
        <w:t>NPP_C</w:t>
      </w:r>
      <w:r>
        <w:rPr>
          <w:rFonts w:hint="eastAsia"/>
        </w:rPr>
        <w:t>L</w:t>
      </w:r>
      <w:r w:rsidRPr="0016095F">
        <w:rPr>
          <w:rFonts w:hint="eastAsia"/>
        </w:rPr>
        <w:t>_PB</w:t>
      </w:r>
      <w:r>
        <w:rPr>
          <w:rFonts w:hint="eastAsia"/>
        </w:rPr>
        <w:t>_CONSUME_HIST</w:t>
      </w:r>
      <w:r w:rsidRPr="0016095F">
        <w:rPr>
          <w:rFonts w:hint="eastAsia"/>
        </w:rPr>
        <w:t xml:space="preserve"> </w:t>
      </w:r>
      <w:r>
        <w:rPr>
          <w:rFonts w:hint="eastAsia"/>
        </w:rPr>
        <w:t>歷史年月</w:t>
      </w:r>
      <w:r w:rsidRPr="0016095F">
        <w:rPr>
          <w:rFonts w:hint="eastAsia"/>
        </w:rPr>
        <w:t>累積消費金額</w:t>
      </w:r>
      <w:bookmarkEnd w:id="4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D0226" w:rsidRPr="004F58E0" w:rsidTr="0025165A">
        <w:tc>
          <w:tcPr>
            <w:tcW w:w="900" w:type="dxa"/>
            <w:gridSpan w:val="2"/>
            <w:shd w:val="clear" w:color="auto" w:fill="000000"/>
          </w:tcPr>
          <w:p w:rsidR="00FD0226" w:rsidRPr="004F58E0" w:rsidRDefault="00FD0226" w:rsidP="0025165A"/>
        </w:tc>
        <w:tc>
          <w:tcPr>
            <w:tcW w:w="8778" w:type="dxa"/>
            <w:gridSpan w:val="7"/>
            <w:shd w:val="clear" w:color="auto" w:fill="000000"/>
          </w:tcPr>
          <w:p w:rsidR="00FD0226" w:rsidRPr="004F58E0" w:rsidRDefault="00FD0226" w:rsidP="0025165A">
            <w:r w:rsidRPr="004F58E0">
              <w:rPr>
                <w:rFonts w:hint="eastAsia"/>
              </w:rPr>
              <w:t>NPP_CL_PB_CONSUME_HIST</w:t>
            </w:r>
            <w:r w:rsidRPr="004F58E0">
              <w:rPr>
                <w:rFonts w:hint="eastAsia"/>
              </w:rPr>
              <w:t>歷史年月累積消費金額</w:t>
            </w:r>
          </w:p>
        </w:tc>
        <w:tc>
          <w:tcPr>
            <w:tcW w:w="850" w:type="dxa"/>
            <w:shd w:val="clear" w:color="auto" w:fill="000000"/>
          </w:tcPr>
          <w:p w:rsidR="00FD0226" w:rsidRPr="004F58E0" w:rsidRDefault="00FD0226" w:rsidP="0025165A"/>
        </w:tc>
      </w:tr>
      <w:tr w:rsidR="00FD0226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Primary Key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FK to NPP_CL_POCKET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16095F" w:rsidRDefault="00FD0226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平台或口袋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P:PLATFORM</w:t>
            </w:r>
          </w:p>
          <w:p w:rsidR="00FD0226" w:rsidRPr="004F58E0" w:rsidRDefault="00FD0226" w:rsidP="0025165A">
            <w:r w:rsidRPr="004F58E0">
              <w:rPr>
                <w:rFonts w:hint="eastAsia"/>
              </w:rPr>
              <w:t>C:POCKET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6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D0226" w:rsidRPr="0016095F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EX: 201501</w:t>
            </w:r>
          </w:p>
        </w:tc>
      </w:tr>
    </w:tbl>
    <w:p w:rsidR="00FD0226" w:rsidRDefault="00FD0226" w:rsidP="00FD0226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歷史年月的</w:t>
      </w:r>
      <w:r w:rsidRPr="0016095F">
        <w:rPr>
          <w:rFonts w:hint="eastAsia"/>
        </w:rPr>
        <w:t>交易成功</w:t>
      </w:r>
      <w:r>
        <w:rPr>
          <w:rFonts w:hint="eastAsia"/>
        </w:rPr>
        <w:t>累積消費金額</w:t>
      </w:r>
      <w:r w:rsidRPr="0016095F">
        <w:rPr>
          <w:rFonts w:hint="eastAsia"/>
        </w:rPr>
        <w:t>table</w:t>
      </w:r>
      <w:r>
        <w:t xml:space="preserve"> </w:t>
      </w:r>
    </w:p>
    <w:p w:rsidR="00FD0226" w:rsidRPr="0016095F" w:rsidRDefault="00FD0226" w:rsidP="00FD0226"/>
    <w:p w:rsidR="00E34D41" w:rsidRPr="0016095F" w:rsidRDefault="00E34D41" w:rsidP="00E34D41">
      <w:pPr>
        <w:pStyle w:val="Style2"/>
      </w:pPr>
      <w:r w:rsidRPr="0016095F">
        <w:rPr>
          <w:rFonts w:hint="eastAsia"/>
        </w:rPr>
        <w:t>NPP_C</w:t>
      </w:r>
      <w:r>
        <w:rPr>
          <w:rFonts w:hint="eastAsia"/>
        </w:rPr>
        <w:t>L</w:t>
      </w:r>
      <w:r w:rsidRPr="0016095F">
        <w:rPr>
          <w:rFonts w:hint="eastAsia"/>
        </w:rPr>
        <w:t>_</w:t>
      </w:r>
      <w:r w:rsidR="005B7B5D">
        <w:rPr>
          <w:rFonts w:hint="eastAsia"/>
        </w:rPr>
        <w:t>NONPB</w:t>
      </w:r>
      <w:r>
        <w:rPr>
          <w:rFonts w:hint="eastAsia"/>
        </w:rPr>
        <w:t>_CONSUME _CACHE</w:t>
      </w:r>
      <w:r w:rsidRPr="0016095F">
        <w:rPr>
          <w:rFonts w:hint="eastAsia"/>
        </w:rPr>
        <w:t xml:space="preserve"> </w:t>
      </w:r>
      <w:r w:rsidRPr="0016095F">
        <w:rPr>
          <w:rFonts w:hint="eastAsia"/>
        </w:rPr>
        <w:t>累積消費金額</w:t>
      </w:r>
      <w:bookmarkEnd w:id="4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737589" w:rsidP="00A649FA">
            <w:r w:rsidRPr="004F58E0">
              <w:t>NPP_CL_NONPB_CONSUME _CACHE</w:t>
            </w:r>
            <w:r w:rsidR="00E34D41" w:rsidRPr="004F58E0">
              <w:rPr>
                <w:rFonts w:hint="eastAsia"/>
              </w:rPr>
              <w:t xml:space="preserve"> </w:t>
            </w:r>
            <w:r w:rsidR="00E34D41" w:rsidRPr="004F58E0">
              <w:rPr>
                <w:rFonts w:hint="eastAsia"/>
              </w:rPr>
              <w:t>累積消費金額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A649FA" w:rsidRPr="004F58E0" w:rsidTr="005B7B5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5B7B5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C94CC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B5D" w:rsidRPr="004F58E0" w:rsidRDefault="005B7B5D" w:rsidP="005B7B5D">
            <w:r w:rsidRPr="004F58E0">
              <w:rPr>
                <w:rFonts w:hint="eastAsia"/>
              </w:rPr>
              <w:t>CC: Credit card</w:t>
            </w:r>
          </w:p>
          <w:p w:rsidR="00A649FA" w:rsidRPr="004F58E0" w:rsidRDefault="005B7B5D" w:rsidP="005B7B5D">
            <w:r w:rsidRPr="004F58E0">
              <w:rPr>
                <w:rFonts w:hint="eastAsia"/>
              </w:rPr>
              <w:t>SVC: SVC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F92F85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2F85" w:rsidRPr="00D85C0A" w:rsidRDefault="00F92F85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夥伴</w:t>
            </w:r>
            <w:r w:rsidRPr="004F58E0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9D1987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F6C38" w:rsidP="00396893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2F85" w:rsidRPr="004F58E0" w:rsidRDefault="00F92F85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4614B" w:rsidRPr="0016095F" w:rsidRDefault="00D4614B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pPr>
              <w:rPr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平台或夥伴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2814" w:rsidRPr="004F58E0" w:rsidRDefault="00712814" w:rsidP="00712814">
            <w:r w:rsidRPr="004F58E0">
              <w:rPr>
                <w:rFonts w:hint="eastAsia"/>
              </w:rPr>
              <w:t>P</w:t>
            </w:r>
            <w:r w:rsidR="00380BC7" w:rsidRPr="004F58E0">
              <w:rPr>
                <w:rFonts w:hint="eastAsia"/>
              </w:rPr>
              <w:t>L</w:t>
            </w:r>
            <w:r w:rsidRPr="004F58E0">
              <w:rPr>
                <w:rFonts w:hint="eastAsia"/>
              </w:rPr>
              <w:t>:</w:t>
            </w:r>
            <w:r w:rsidR="00380BC7" w:rsidRPr="004F58E0">
              <w:rPr>
                <w:rFonts w:hint="eastAsia"/>
              </w:rPr>
              <w:t xml:space="preserve"> </w:t>
            </w:r>
            <w:r w:rsidRPr="004F58E0">
              <w:rPr>
                <w:rFonts w:hint="eastAsia"/>
              </w:rPr>
              <w:t>P</w:t>
            </w:r>
            <w:r w:rsidR="00380BC7" w:rsidRPr="004F58E0">
              <w:rPr>
                <w:rFonts w:hint="eastAsia"/>
              </w:rPr>
              <w:t>latform</w:t>
            </w:r>
          </w:p>
          <w:p w:rsidR="00E34D41" w:rsidRPr="004F58E0" w:rsidRDefault="00380BC7" w:rsidP="000B2082">
            <w:r w:rsidRPr="004F58E0">
              <w:rPr>
                <w:rFonts w:hint="eastAsia"/>
              </w:rPr>
              <w:t>PA</w:t>
            </w:r>
            <w:r w:rsidR="000B2082" w:rsidRPr="004F58E0">
              <w:rPr>
                <w:rFonts w:hint="eastAsia"/>
              </w:rPr>
              <w:t>: Partner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EX: 201501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Cache table</w:t>
      </w:r>
      <w:r w:rsidRPr="0016095F">
        <w:rPr>
          <w:rFonts w:hint="eastAsia"/>
        </w:rPr>
        <w:t>，每個月重新計算，交易成功時會更新此</w:t>
      </w:r>
      <w:r w:rsidRPr="0016095F">
        <w:rPr>
          <w:rFonts w:hint="eastAsia"/>
        </w:rPr>
        <w:t>table</w:t>
      </w:r>
      <w:r>
        <w:rPr>
          <w:rFonts w:hint="eastAsia"/>
        </w:rPr>
        <w:t>,</w:t>
      </w:r>
      <w:r w:rsidRPr="00C76ED0">
        <w:rPr>
          <w:rFonts w:hint="eastAsia"/>
        </w:rPr>
        <w:t xml:space="preserve"> </w:t>
      </w:r>
      <w:r>
        <w:rPr>
          <w:rFonts w:hint="eastAsia"/>
        </w:rPr>
        <w:t>並將歷史資料備份至備份資料表內</w:t>
      </w:r>
    </w:p>
    <w:p w:rsidR="00E34D41" w:rsidRPr="0016095F" w:rsidRDefault="00E34D41" w:rsidP="00E34D41"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因為</w:t>
      </w:r>
      <w:r>
        <w:rPr>
          <w:rFonts w:hint="eastAsia"/>
        </w:rPr>
        <w:t>CATCHE TABLE</w:t>
      </w:r>
      <w:r>
        <w:rPr>
          <w:rFonts w:hint="eastAsia"/>
        </w:rPr>
        <w:t>著重於效能</w:t>
      </w:r>
      <w:r>
        <w:rPr>
          <w:rFonts w:hint="eastAsia"/>
        </w:rPr>
        <w:t xml:space="preserve">, </w:t>
      </w:r>
      <w:r>
        <w:rPr>
          <w:rFonts w:hint="eastAsia"/>
        </w:rPr>
        <w:t>故並不考量資料表設計的通用性與延展性</w:t>
      </w:r>
    </w:p>
    <w:p w:rsidR="00E34D41" w:rsidRDefault="00E34D41" w:rsidP="00E34D41"/>
    <w:p w:rsidR="00E34D41" w:rsidRPr="005B7B5D" w:rsidRDefault="00E34D41" w:rsidP="00E34D41">
      <w:pPr>
        <w:pStyle w:val="Style2"/>
        <w:rPr>
          <w:sz w:val="36"/>
        </w:rPr>
      </w:pPr>
      <w:bookmarkStart w:id="49" w:name="_Toc411619803"/>
      <w:r w:rsidRPr="0016095F">
        <w:rPr>
          <w:rFonts w:hint="eastAsia"/>
        </w:rPr>
        <w:t>NPP_C</w:t>
      </w:r>
      <w:r>
        <w:rPr>
          <w:rFonts w:hint="eastAsia"/>
        </w:rPr>
        <w:t>L</w:t>
      </w:r>
      <w:r w:rsidRPr="0016095F">
        <w:rPr>
          <w:rFonts w:hint="eastAsia"/>
        </w:rPr>
        <w:t>_</w:t>
      </w:r>
      <w:r w:rsidR="005B7B5D">
        <w:rPr>
          <w:rFonts w:hint="eastAsia"/>
        </w:rPr>
        <w:t>NONPB</w:t>
      </w:r>
      <w:r>
        <w:rPr>
          <w:rFonts w:hint="eastAsia"/>
        </w:rPr>
        <w:t>_CONSUME _HIST</w:t>
      </w:r>
      <w:r w:rsidRPr="0016095F">
        <w:rPr>
          <w:rFonts w:hint="eastAsia"/>
        </w:rPr>
        <w:t xml:space="preserve"> </w:t>
      </w:r>
      <w:r w:rsidRPr="005B7B5D">
        <w:rPr>
          <w:rFonts w:hint="eastAsia"/>
          <w:sz w:val="32"/>
        </w:rPr>
        <w:t>歷史年月</w:t>
      </w:r>
      <w:r w:rsidRPr="005B7B5D">
        <w:rPr>
          <w:rFonts w:hint="eastAsia"/>
          <w:sz w:val="32"/>
          <w:szCs w:val="36"/>
        </w:rPr>
        <w:t>累積消費金額</w:t>
      </w:r>
      <w:bookmarkEnd w:id="4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737589" w:rsidP="00A649FA">
            <w:r w:rsidRPr="004F58E0">
              <w:t>NPP_CL_NONPB_CONSUME _HIST</w:t>
            </w:r>
            <w:r w:rsidR="00E34D41" w:rsidRPr="004F58E0">
              <w:rPr>
                <w:rFonts w:hint="eastAsia"/>
              </w:rPr>
              <w:t xml:space="preserve"> </w:t>
            </w:r>
            <w:r w:rsidR="00E34D41" w:rsidRPr="004F58E0">
              <w:rPr>
                <w:rFonts w:hint="eastAsia"/>
              </w:rPr>
              <w:t>歷史年月累積消費金額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A649FA" w:rsidRPr="004F58E0" w:rsidTr="005B7B5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5B7B5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C94CC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49FA" w:rsidRPr="004F58E0" w:rsidRDefault="00A649FA" w:rsidP="00934261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7B5D" w:rsidRPr="004F58E0" w:rsidRDefault="005B7B5D" w:rsidP="005B7B5D">
            <w:r w:rsidRPr="004F58E0">
              <w:rPr>
                <w:rFonts w:hint="eastAsia"/>
              </w:rPr>
              <w:t>CC: Credit card</w:t>
            </w:r>
          </w:p>
          <w:p w:rsidR="00A649FA" w:rsidRPr="004F58E0" w:rsidRDefault="005B7B5D" w:rsidP="005B7B5D">
            <w:r w:rsidRPr="004F58E0">
              <w:rPr>
                <w:rFonts w:hint="eastAsia"/>
              </w:rPr>
              <w:t>SVC: SVC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D85C0A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夥伴</w:t>
            </w:r>
            <w:r w:rsidRPr="004F58E0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FF6C38" w:rsidP="00C94CC7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4614B" w:rsidRPr="0016095F" w:rsidRDefault="00D4614B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pPr>
              <w:rPr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rFonts w:hint="eastAsia"/>
                <w:sz w:val="20"/>
                <w:szCs w:val="20"/>
              </w:rPr>
              <w:t>平台或夥伴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6893" w:rsidRPr="004F58E0" w:rsidRDefault="00396893" w:rsidP="00396893">
            <w:r w:rsidRPr="004F58E0">
              <w:rPr>
                <w:rFonts w:hint="eastAsia"/>
              </w:rPr>
              <w:t>P:PLATFORM</w:t>
            </w:r>
          </w:p>
          <w:p w:rsidR="00E34D41" w:rsidRPr="004F58E0" w:rsidRDefault="00396893" w:rsidP="00396893">
            <w:r w:rsidRPr="004F58E0">
              <w:rPr>
                <w:rFonts w:hint="eastAsia"/>
              </w:rPr>
              <w:t>C:POCKET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6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34D41" w:rsidRPr="0016095F" w:rsidRDefault="00E34D41" w:rsidP="00C94CC7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EX: 201501</w:t>
            </w:r>
          </w:p>
        </w:tc>
      </w:tr>
    </w:tbl>
    <w:p w:rsidR="00E34D41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歷史年月的</w:t>
      </w:r>
      <w:r w:rsidRPr="0016095F">
        <w:rPr>
          <w:rFonts w:hint="eastAsia"/>
        </w:rPr>
        <w:t>交易成功</w:t>
      </w:r>
      <w:r>
        <w:rPr>
          <w:rFonts w:hint="eastAsia"/>
        </w:rPr>
        <w:t>累積消費金額</w:t>
      </w:r>
      <w:r w:rsidRPr="0016095F">
        <w:rPr>
          <w:rFonts w:hint="eastAsia"/>
        </w:rPr>
        <w:t>table</w:t>
      </w:r>
    </w:p>
    <w:p w:rsidR="005A03AB" w:rsidRPr="0016095F" w:rsidRDefault="005A03AB" w:rsidP="005A03AB">
      <w:pPr>
        <w:pStyle w:val="Style2"/>
      </w:pPr>
      <w:bookmarkStart w:id="50" w:name="_Toc411619804"/>
      <w:r w:rsidRPr="0016095F">
        <w:t>NPP_C</w:t>
      </w:r>
      <w:r>
        <w:rPr>
          <w:rFonts w:hint="eastAsia"/>
        </w:rPr>
        <w:t>L</w:t>
      </w:r>
      <w:r w:rsidRPr="0016095F">
        <w:t>_</w:t>
      </w:r>
      <w:r>
        <w:rPr>
          <w:rFonts w:hint="eastAsia"/>
        </w:rPr>
        <w:t>PB_CONSUME_BY_MSISDN</w:t>
      </w:r>
      <w:bookmarkEnd w:id="5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5A03AB" w:rsidRPr="004F58E0" w:rsidTr="00396893">
        <w:tc>
          <w:tcPr>
            <w:tcW w:w="900" w:type="dxa"/>
            <w:gridSpan w:val="2"/>
            <w:shd w:val="clear" w:color="auto" w:fill="000000"/>
          </w:tcPr>
          <w:p w:rsidR="005A03AB" w:rsidRPr="004F58E0" w:rsidRDefault="005A03AB" w:rsidP="00396893"/>
        </w:tc>
        <w:tc>
          <w:tcPr>
            <w:tcW w:w="8778" w:type="dxa"/>
            <w:gridSpan w:val="7"/>
            <w:shd w:val="clear" w:color="auto" w:fill="000000"/>
          </w:tcPr>
          <w:p w:rsidR="005A03AB" w:rsidRPr="004F58E0" w:rsidRDefault="005A03AB" w:rsidP="00396893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_DW</w:t>
            </w:r>
            <w:r w:rsidRPr="004F58E0">
              <w:rPr>
                <w:rFonts w:hint="eastAsia"/>
              </w:rPr>
              <w:t>_UPLOAD</w:t>
            </w:r>
          </w:p>
        </w:tc>
        <w:tc>
          <w:tcPr>
            <w:tcW w:w="850" w:type="dxa"/>
            <w:shd w:val="clear" w:color="auto" w:fill="000000"/>
          </w:tcPr>
          <w:p w:rsidR="005A03AB" w:rsidRPr="004F58E0" w:rsidRDefault="005A03AB" w:rsidP="00396893"/>
        </w:tc>
      </w:tr>
      <w:tr w:rsidR="005A03AB" w:rsidRPr="004F58E0" w:rsidTr="00396893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A03AB" w:rsidRPr="004F58E0" w:rsidRDefault="005A03AB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5A03AB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16095F" w:rsidRDefault="005A03AB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Primary Key</w:t>
            </w:r>
          </w:p>
        </w:tc>
      </w:tr>
      <w:tr w:rsidR="005A03AB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16095F" w:rsidRDefault="005A03AB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6A7892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3AB" w:rsidRPr="004F58E0" w:rsidRDefault="005A03AB" w:rsidP="00396893"/>
        </w:tc>
      </w:tr>
      <w:tr w:rsidR="00051688" w:rsidRPr="004F58E0" w:rsidTr="005A03AB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16095F" w:rsidRDefault="00051688" w:rsidP="005A03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A03AB">
            <w:pPr>
              <w:jc w:val="both"/>
            </w:pPr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FK to NPP_CL_POCKET</w:t>
            </w:r>
          </w:p>
        </w:tc>
      </w:tr>
      <w:tr w:rsidR="00D4614B" w:rsidRPr="004F58E0" w:rsidTr="005A03AB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5A03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A03AB">
            <w:pPr>
              <w:jc w:val="both"/>
            </w:pPr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/>
        </w:tc>
      </w:tr>
      <w:tr w:rsidR="00051688" w:rsidRPr="004F58E0" w:rsidTr="005A03AB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16095F" w:rsidRDefault="00051688" w:rsidP="005A03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A03AB">
            <w:pPr>
              <w:jc w:val="both"/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平台或口袋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6893" w:rsidRPr="004F58E0" w:rsidRDefault="00396893" w:rsidP="00396893">
            <w:r w:rsidRPr="004F58E0">
              <w:rPr>
                <w:rFonts w:hint="eastAsia"/>
              </w:rPr>
              <w:t>P:PLATFORM</w:t>
            </w:r>
          </w:p>
          <w:p w:rsidR="00051688" w:rsidRPr="004F58E0" w:rsidRDefault="00396893" w:rsidP="00396893">
            <w:r w:rsidRPr="004F58E0">
              <w:rPr>
                <w:rFonts w:hint="eastAsia"/>
              </w:rPr>
              <w:t>C:POCKET</w:t>
            </w:r>
          </w:p>
        </w:tc>
      </w:tr>
      <w:tr w:rsidR="00051688" w:rsidRPr="004F58E0" w:rsidTr="005A03AB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16095F" w:rsidRDefault="00051688" w:rsidP="005A03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F44ECA" w:rsidP="005A03AB">
            <w:pPr>
              <w:jc w:val="both"/>
            </w:pPr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688" w:rsidRPr="004F58E0" w:rsidRDefault="00051688" w:rsidP="00396893">
            <w:r w:rsidRPr="004F58E0">
              <w:rPr>
                <w:rFonts w:hint="eastAsia"/>
              </w:rPr>
              <w:t>EX: 201501</w:t>
            </w:r>
          </w:p>
        </w:tc>
      </w:tr>
    </w:tbl>
    <w:p w:rsidR="005A03AB" w:rsidRPr="0016095F" w:rsidRDefault="005A03AB" w:rsidP="005A03AB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紀錄每個門號</w:t>
      </w:r>
      <w:r>
        <w:rPr>
          <w:rFonts w:hint="eastAsia"/>
        </w:rPr>
        <w:t xml:space="preserve"> (USER_ID) </w:t>
      </w:r>
      <w:r>
        <w:rPr>
          <w:rFonts w:hint="eastAsia"/>
        </w:rPr>
        <w:t>當月使用掉的電信帳單交易額度</w:t>
      </w:r>
    </w:p>
    <w:p w:rsidR="00E34D41" w:rsidRDefault="00E34D41" w:rsidP="00E34D41"/>
    <w:p w:rsidR="0050426C" w:rsidRPr="0016095F" w:rsidRDefault="0050426C" w:rsidP="0050426C">
      <w:pPr>
        <w:pStyle w:val="Style2"/>
      </w:pPr>
      <w:bookmarkStart w:id="51" w:name="_Toc411619805"/>
      <w:r w:rsidRPr="0016095F">
        <w:t>NPP_C</w:t>
      </w:r>
      <w:r>
        <w:rPr>
          <w:rFonts w:hint="eastAsia"/>
        </w:rPr>
        <w:t>L</w:t>
      </w:r>
      <w:r w:rsidRPr="0016095F">
        <w:t>_</w:t>
      </w:r>
      <w:r>
        <w:rPr>
          <w:rFonts w:hint="eastAsia"/>
        </w:rPr>
        <w:t>PB_CONSUME_BY_MSISDN_HIST</w:t>
      </w:r>
      <w:bookmarkEnd w:id="5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50426C" w:rsidRPr="004F58E0" w:rsidTr="00396893">
        <w:tc>
          <w:tcPr>
            <w:tcW w:w="900" w:type="dxa"/>
            <w:gridSpan w:val="2"/>
            <w:shd w:val="clear" w:color="auto" w:fill="000000"/>
          </w:tcPr>
          <w:p w:rsidR="0050426C" w:rsidRPr="004F58E0" w:rsidRDefault="0050426C" w:rsidP="00396893"/>
        </w:tc>
        <w:tc>
          <w:tcPr>
            <w:tcW w:w="8778" w:type="dxa"/>
            <w:gridSpan w:val="7"/>
            <w:shd w:val="clear" w:color="auto" w:fill="000000"/>
          </w:tcPr>
          <w:p w:rsidR="0050426C" w:rsidRPr="004F58E0" w:rsidRDefault="0050426C" w:rsidP="00396893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_DW</w:t>
            </w:r>
            <w:r w:rsidRPr="004F58E0">
              <w:rPr>
                <w:rFonts w:hint="eastAsia"/>
              </w:rPr>
              <w:t>_UPLOAD</w:t>
            </w:r>
          </w:p>
        </w:tc>
        <w:tc>
          <w:tcPr>
            <w:tcW w:w="850" w:type="dxa"/>
            <w:shd w:val="clear" w:color="auto" w:fill="000000"/>
          </w:tcPr>
          <w:p w:rsidR="0050426C" w:rsidRPr="004F58E0" w:rsidRDefault="0050426C" w:rsidP="00396893"/>
        </w:tc>
      </w:tr>
      <w:tr w:rsidR="0050426C" w:rsidRPr="004F58E0" w:rsidTr="00396893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0426C" w:rsidRPr="004F58E0" w:rsidRDefault="0050426C" w:rsidP="00396893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Primary Key</w:t>
            </w:r>
          </w:p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使用者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6A7892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POCKET</w:t>
            </w: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jc w:val="both"/>
            </w:pPr>
            <w:r w:rsidRPr="004F58E0">
              <w:t>口袋</w:t>
            </w:r>
            <w:r w:rsidRPr="004F58E0">
              <w:rPr>
                <w:rFonts w:hint="eastAsia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FK to NPP_CL_POCKET</w:t>
            </w:r>
          </w:p>
        </w:tc>
      </w:tr>
      <w:tr w:rsidR="00D4614B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CONSUME_AMT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>
            <w:pPr>
              <w:jc w:val="both"/>
            </w:pPr>
            <w:r w:rsidRPr="004F58E0">
              <w:rPr>
                <w:rFonts w:ascii="Arial" w:hAnsi="Arial" w:cs="Arial"/>
                <w:sz w:val="20"/>
                <w:szCs w:val="20"/>
              </w:rPr>
              <w:t>累積消費金額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396893"/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jc w:val="both"/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平台或口袋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6893" w:rsidRPr="004F58E0" w:rsidRDefault="00396893" w:rsidP="00396893">
            <w:r w:rsidRPr="004F58E0">
              <w:rPr>
                <w:rFonts w:hint="eastAsia"/>
              </w:rPr>
              <w:t>P:PLATFORM</w:t>
            </w:r>
          </w:p>
          <w:p w:rsidR="0050426C" w:rsidRPr="004F58E0" w:rsidRDefault="00396893" w:rsidP="00396893">
            <w:r w:rsidRPr="004F58E0">
              <w:rPr>
                <w:rFonts w:hint="eastAsia"/>
              </w:rPr>
              <w:t>C:POCKET</w:t>
            </w:r>
          </w:p>
        </w:tc>
      </w:tr>
      <w:tr w:rsidR="0050426C" w:rsidRPr="004F58E0" w:rsidTr="00396893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58536F">
            <w:pPr>
              <w:numPr>
                <w:ilvl w:val="0"/>
                <w:numId w:val="1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16095F" w:rsidRDefault="0050426C" w:rsidP="003968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F44ECA" w:rsidP="00396893">
            <w:pPr>
              <w:jc w:val="both"/>
            </w:pPr>
            <w:r w:rsidRPr="004F58E0">
              <w:rPr>
                <w:rFonts w:hint="eastAsia"/>
              </w:rPr>
              <w:t>年月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26C" w:rsidRPr="004F58E0" w:rsidRDefault="0050426C" w:rsidP="00396893">
            <w:r w:rsidRPr="004F58E0">
              <w:rPr>
                <w:rFonts w:hint="eastAsia"/>
              </w:rPr>
              <w:t>EX: 201501</w:t>
            </w:r>
          </w:p>
        </w:tc>
      </w:tr>
    </w:tbl>
    <w:p w:rsidR="0050426C" w:rsidRPr="0016095F" w:rsidRDefault="0050426C" w:rsidP="0050426C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紀錄每個門號</w:t>
      </w:r>
      <w:r>
        <w:rPr>
          <w:rFonts w:hint="eastAsia"/>
        </w:rPr>
        <w:t xml:space="preserve"> (USER_ID) </w:t>
      </w:r>
      <w:r>
        <w:rPr>
          <w:rFonts w:hint="eastAsia"/>
        </w:rPr>
        <w:t>過去每月使用掉的電信帳單交易額度</w:t>
      </w:r>
    </w:p>
    <w:p w:rsidR="0050426C" w:rsidRPr="0050426C" w:rsidRDefault="0050426C" w:rsidP="00E34D41"/>
    <w:p w:rsidR="0050426C" w:rsidRPr="005A03AB" w:rsidRDefault="0050426C" w:rsidP="00E34D41"/>
    <w:p w:rsidR="00E34D41" w:rsidRPr="0016095F" w:rsidRDefault="00E34D41" w:rsidP="00E34D41">
      <w:pPr>
        <w:pStyle w:val="Style2"/>
      </w:pPr>
      <w:bookmarkStart w:id="52" w:name="_Toc411619806"/>
      <w:r w:rsidRPr="0016095F">
        <w:t>NPP_C</w:t>
      </w:r>
      <w:r>
        <w:rPr>
          <w:rFonts w:hint="eastAsia"/>
        </w:rPr>
        <w:t>L</w:t>
      </w:r>
      <w:r w:rsidRPr="0016095F">
        <w:t>_DW</w:t>
      </w:r>
      <w:r>
        <w:rPr>
          <w:rFonts w:hint="eastAsia"/>
        </w:rPr>
        <w:t>_UPLOAD</w:t>
      </w:r>
      <w:bookmarkEnd w:id="5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NPP_C</w:t>
            </w:r>
            <w:r w:rsidRPr="004F58E0">
              <w:rPr>
                <w:rFonts w:hint="eastAsia"/>
              </w:rPr>
              <w:t>L</w:t>
            </w:r>
            <w:r w:rsidRPr="004F58E0">
              <w:t>_DW</w:t>
            </w:r>
            <w:r w:rsidRPr="004F58E0">
              <w:rPr>
                <w:rFonts w:hint="eastAsia"/>
              </w:rPr>
              <w:t>_UPLOAD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SUBSCRIBER_NO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BILL_ACC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帳單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_MD5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身分證字號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營利事業統一編號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護照號碼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付款人</w:t>
            </w:r>
            <w:r w:rsidRPr="004F58E0">
              <w:rPr>
                <w:rFonts w:hint="eastAsia"/>
              </w:rPr>
              <w:t>ROCID</w:t>
            </w:r>
            <w:r w:rsidRPr="004F58E0">
              <w:rPr>
                <w:rFonts w:hint="eastAsia"/>
              </w:rPr>
              <w:t>、護照號碼或統編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(</w:t>
            </w:r>
            <w:r w:rsidRPr="004F58E0">
              <w:t>M</w:t>
            </w:r>
            <w:r w:rsidRPr="004F58E0">
              <w:rPr>
                <w:rFonts w:hint="eastAsia"/>
              </w:rPr>
              <w:t>D5 HASH)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手機門號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TENURE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門號啟用月數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單月</w:t>
            </w:r>
            <w:r w:rsidRPr="004F58E0">
              <w:rPr>
                <w:rFonts w:hint="eastAsia"/>
              </w:rPr>
              <w:t>:</w:t>
            </w:r>
            <w:r w:rsidRPr="004F58E0">
              <w:rPr>
                <w:rFonts w:hint="eastAsia"/>
              </w:rPr>
              <w:t>月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最後一次</w:t>
            </w:r>
            <w:r w:rsidRPr="004F58E0">
              <w:rPr>
                <w:rFonts w:hint="eastAsia"/>
              </w:rPr>
              <w:t>hotline</w:t>
            </w:r>
            <w:r w:rsidRPr="004F58E0">
              <w:rPr>
                <w:rFonts w:hint="eastAsia"/>
              </w:rPr>
              <w:t>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用於計算繳款狀況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AUTO_TRANS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設定自動轉帳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CC:Credit Card(</w:t>
            </w:r>
            <w:r w:rsidRPr="004F58E0">
              <w:rPr>
                <w:rFonts w:hint="eastAsia"/>
              </w:rPr>
              <w:t>信用卡</w:t>
            </w:r>
            <w:r w:rsidRPr="004F58E0">
              <w:rPr>
                <w:rFonts w:hint="eastAsia"/>
              </w:rPr>
              <w:t>)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DD:Direct Debit(</w:t>
            </w:r>
            <w:r w:rsidRPr="004F58E0">
              <w:rPr>
                <w:rFonts w:hint="eastAsia"/>
              </w:rPr>
              <w:t>銀行轉帳</w:t>
            </w:r>
            <w:r w:rsidRPr="004F58E0">
              <w:rPr>
                <w:rFonts w:hint="eastAsia"/>
              </w:rPr>
              <w:t>)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CA:Cash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客戶年齡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使用者年齡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CUSTOMER_TYPE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客戶屬性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1: CONTENT &amp; MEDIA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lastRenderedPageBreak/>
              <w:t>2</w:t>
            </w:r>
            <w:r w:rsidRPr="004F58E0">
              <w:rPr>
                <w:rFonts w:hint="eastAsia"/>
              </w:rPr>
              <w:t>開頭</w:t>
            </w:r>
            <w:r w:rsidRPr="004F58E0">
              <w:rPr>
                <w:rFonts w:hint="eastAsia"/>
              </w:rPr>
              <w:t xml:space="preserve">: </w:t>
            </w:r>
            <w:r w:rsidRPr="004F58E0">
              <w:rPr>
                <w:rFonts w:hint="eastAsia"/>
              </w:rPr>
              <w:t>企業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含</w:t>
            </w:r>
            <w:r w:rsidRPr="004F58E0">
              <w:rPr>
                <w:rFonts w:hint="eastAsia"/>
              </w:rPr>
              <w:t>2, 21, 211, 212, 22)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3: HOME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4: </w:t>
            </w:r>
            <w:r w:rsidRPr="004F58E0">
              <w:rPr>
                <w:rFonts w:hint="eastAsia"/>
              </w:rPr>
              <w:t>個人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(</w:t>
            </w:r>
            <w:r w:rsidRPr="004F58E0">
              <w:rPr>
                <w:rFonts w:hint="eastAsia"/>
              </w:rPr>
              <w:t>每月</w:t>
            </w:r>
            <w:r w:rsidRPr="004F58E0">
              <w:rPr>
                <w:rFonts w:hint="eastAsia"/>
              </w:rPr>
              <w:t>1</w:t>
            </w:r>
            <w:r w:rsidRPr="004F58E0">
              <w:rPr>
                <w:rFonts w:hint="eastAsia"/>
              </w:rPr>
              <w:t>日計算</w:t>
            </w:r>
            <w:r w:rsidRPr="004F58E0">
              <w:rPr>
                <w:rFonts w:hint="eastAsia"/>
              </w:rPr>
              <w:t>)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V_RATEPLAN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當月出帳之語音資費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AVG_BILL_AMT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平均帳單金額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AVG_TPP_AMT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代收代付服務使用金額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7922B7">
            <w:pPr>
              <w:numPr>
                <w:ilvl w:val="0"/>
                <w:numId w:val="8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從別的系統傳入的資料，用來做每月一號的計算分數</w:t>
      </w:r>
    </w:p>
    <w:p w:rsidR="00E34D41" w:rsidRPr="0016095F" w:rsidRDefault="00E34D41" w:rsidP="00E34D41">
      <w:pPr>
        <w:pStyle w:val="Style2"/>
      </w:pPr>
      <w:bookmarkStart w:id="53" w:name="_Toc411619807"/>
      <w:r w:rsidRPr="0016095F">
        <w:t>NPP_</w:t>
      </w:r>
      <w:r w:rsidRPr="0016095F">
        <w:rPr>
          <w:rFonts w:hint="eastAsia"/>
        </w:rPr>
        <w:t>PLATFORM_LIMIT</w:t>
      </w:r>
      <w:bookmarkEnd w:id="5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</w:t>
            </w:r>
            <w:r w:rsidRPr="004F58E0">
              <w:rPr>
                <w:rFonts w:hint="eastAsia"/>
              </w:rPr>
              <w:t>PLATFORM</w:t>
            </w:r>
            <w:r w:rsidRPr="004F58E0">
              <w:t>_LIMIT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Primary Key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PB: </w:t>
            </w:r>
            <w:r w:rsidRPr="004F58E0">
              <w:rPr>
                <w:rFonts w:hint="eastAsia"/>
              </w:rPr>
              <w:t>電信帳單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 xml:space="preserve">CC: </w:t>
            </w:r>
            <w:r w:rsidRPr="004F58E0">
              <w:rPr>
                <w:rFonts w:hint="eastAsia"/>
              </w:rPr>
              <w:t>信用卡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SVC: SVC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平台或夥伴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PL:Platform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PA:Partner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D85C0A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夥伴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LMT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限制金額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1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存</w:t>
      </w:r>
      <w:r w:rsidRPr="0016095F">
        <w:rPr>
          <w:rFonts w:hint="eastAsia"/>
        </w:rPr>
        <w:t>PB/CC/SVC</w:t>
      </w:r>
      <w:r w:rsidRPr="0016095F">
        <w:rPr>
          <w:rFonts w:hint="eastAsia"/>
        </w:rPr>
        <w:t>的平台或夥伴的限制金額</w:t>
      </w:r>
    </w:p>
    <w:p w:rsidR="00E34D41" w:rsidRDefault="00E34D41" w:rsidP="00E34D41"/>
    <w:p w:rsidR="00E34D41" w:rsidRPr="0016095F" w:rsidRDefault="00E34D41" w:rsidP="00E34D41">
      <w:pPr>
        <w:pStyle w:val="Style2"/>
      </w:pPr>
      <w:bookmarkStart w:id="54" w:name="_Toc411619808"/>
      <w:r w:rsidRPr="0016095F">
        <w:t>NPP_</w:t>
      </w:r>
      <w:r w:rsidRPr="0016095F">
        <w:rPr>
          <w:rFonts w:hint="eastAsia"/>
        </w:rPr>
        <w:t>PLATFORM_LIMIT</w:t>
      </w:r>
      <w:r>
        <w:rPr>
          <w:rFonts w:hint="eastAsia"/>
        </w:rPr>
        <w:t>_LIVE</w:t>
      </w:r>
      <w:bookmarkEnd w:id="5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34D41" w:rsidRPr="004F58E0" w:rsidTr="00C94CC7">
        <w:tc>
          <w:tcPr>
            <w:tcW w:w="900" w:type="dxa"/>
            <w:gridSpan w:val="2"/>
            <w:shd w:val="clear" w:color="auto" w:fill="000000"/>
          </w:tcPr>
          <w:p w:rsidR="00E34D41" w:rsidRPr="004F58E0" w:rsidRDefault="00E34D41" w:rsidP="00C94CC7"/>
        </w:tc>
        <w:tc>
          <w:tcPr>
            <w:tcW w:w="8778" w:type="dxa"/>
            <w:gridSpan w:val="7"/>
            <w:shd w:val="clear" w:color="auto" w:fill="000000"/>
          </w:tcPr>
          <w:p w:rsidR="00E34D41" w:rsidRPr="004F58E0" w:rsidRDefault="00E34D41" w:rsidP="00C94CC7">
            <w:r w:rsidRPr="004F58E0">
              <w:t>NPP_</w:t>
            </w:r>
            <w:r w:rsidRPr="004F58E0">
              <w:rPr>
                <w:rFonts w:hint="eastAsia"/>
              </w:rPr>
              <w:t>PLATFORM</w:t>
            </w:r>
            <w:r w:rsidRPr="004F58E0">
              <w:t>_LIMIT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E34D41" w:rsidRPr="004F58E0" w:rsidRDefault="00E34D41" w:rsidP="00C94CC7"/>
        </w:tc>
      </w:tr>
      <w:tr w:rsidR="00E34D41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34D41" w:rsidRPr="004F58E0" w:rsidRDefault="00E34D41" w:rsidP="00C94CC7">
            <w:r w:rsidRPr="004F58E0">
              <w:t>Remark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2B6B1B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3D1FFF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Default="003D1FFF" w:rsidP="00342E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LIMIT_ID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42E7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1FFF" w:rsidRPr="004F58E0" w:rsidRDefault="003D1FFF" w:rsidP="003D1FFF">
            <w:r w:rsidRPr="004F58E0">
              <w:rPr>
                <w:rFonts w:hint="eastAsia"/>
              </w:rPr>
              <w:t>FK to MASTER ID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 xml:space="preserve">PB: </w:t>
            </w:r>
            <w:r w:rsidRPr="004F58E0">
              <w:rPr>
                <w:rFonts w:hint="eastAsia"/>
              </w:rPr>
              <w:t>電信帳單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lastRenderedPageBreak/>
              <w:t xml:space="preserve">CC: </w:t>
            </w:r>
            <w:r w:rsidRPr="004F58E0">
              <w:rPr>
                <w:rFonts w:hint="eastAsia"/>
              </w:rPr>
              <w:t>信用卡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SVC: SVC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16095F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平台或夥伴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PL:Platform</w:t>
            </w:r>
          </w:p>
          <w:p w:rsidR="00E34D41" w:rsidRPr="004F58E0" w:rsidRDefault="00E34D41" w:rsidP="00C94CC7">
            <w:r w:rsidRPr="004F58E0">
              <w:rPr>
                <w:rFonts w:hint="eastAsia"/>
              </w:rPr>
              <w:t>PA:Partner</w:t>
            </w:r>
          </w:p>
        </w:tc>
      </w:tr>
      <w:tr w:rsidR="00E34D4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D85C0A" w:rsidRDefault="00E34D41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夥伴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4D41" w:rsidRPr="004F58E0" w:rsidRDefault="00E34D41" w:rsidP="00C94CC7"/>
        </w:tc>
      </w:tr>
      <w:tr w:rsidR="00D4614B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58536F">
            <w:pPr>
              <w:numPr>
                <w:ilvl w:val="0"/>
                <w:numId w:val="2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16095F" w:rsidRDefault="00D4614B" w:rsidP="00C94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M</w:t>
            </w:r>
            <w:r w:rsidRPr="004F58E0">
              <w:rPr>
                <w:rFonts w:ascii="Arial" w:hAnsi="Arial" w:cs="Arial"/>
                <w:sz w:val="20"/>
                <w:szCs w:val="20"/>
              </w:rPr>
              <w:t>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>
            <w:r w:rsidRPr="004F58E0">
              <w:rPr>
                <w:rFonts w:hint="eastAsia"/>
              </w:rPr>
              <w:t>限制金額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113654">
            <w:r w:rsidRPr="004F58E0">
              <w:rPr>
                <w:rFonts w:hint="eastAsia"/>
              </w:rPr>
              <w:t>15, 2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614B" w:rsidRPr="004F58E0" w:rsidRDefault="00D4614B" w:rsidP="00C94CC7"/>
        </w:tc>
      </w:tr>
    </w:tbl>
    <w:p w:rsidR="00E34D41" w:rsidRPr="0016095F" w:rsidRDefault="00E34D41" w:rsidP="00E34D41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Pr="0016095F">
        <w:rPr>
          <w:rFonts w:hint="eastAsia"/>
        </w:rPr>
        <w:t>存</w:t>
      </w:r>
      <w:r w:rsidRPr="0016095F">
        <w:rPr>
          <w:rFonts w:hint="eastAsia"/>
        </w:rPr>
        <w:t>PB/CC/SVC</w:t>
      </w:r>
      <w:r w:rsidRPr="0016095F">
        <w:rPr>
          <w:rFonts w:hint="eastAsia"/>
        </w:rPr>
        <w:t>的平台或夥伴的限制金額</w:t>
      </w:r>
      <w:r>
        <w:rPr>
          <w:rFonts w:hint="eastAsia"/>
        </w:rPr>
        <w:t>(LIVE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6438F7" w:rsidRPr="0016095F" w:rsidRDefault="006438F7" w:rsidP="006438F7">
      <w:pPr>
        <w:pStyle w:val="Style1"/>
      </w:pPr>
      <w:r>
        <w:rPr>
          <w:rFonts w:eastAsia="新細明體" w:hint="eastAsia"/>
        </w:rPr>
        <w:t>Fraud</w:t>
      </w:r>
    </w:p>
    <w:p w:rsidR="006438F7" w:rsidRPr="00C20A5B" w:rsidRDefault="006438F7" w:rsidP="006438F7">
      <w:pPr>
        <w:pStyle w:val="Style2"/>
        <w:rPr>
          <w:strike/>
        </w:rPr>
      </w:pPr>
      <w:bookmarkStart w:id="55" w:name="_Toc411619722"/>
      <w:r w:rsidRPr="00C20A5B">
        <w:rPr>
          <w:rFonts w:hint="eastAsia"/>
          <w:strike/>
        </w:rPr>
        <w:t>NPP_FR_PB_RULE_DIMENSION</w:t>
      </w:r>
      <w:bookmarkEnd w:id="5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NPP</w:t>
            </w:r>
            <w:r w:rsidRPr="004F58E0">
              <w:rPr>
                <w:rFonts w:hint="eastAsia"/>
                <w:strike/>
              </w:rPr>
              <w:t>_FR</w:t>
            </w:r>
            <w:r w:rsidRPr="004F58E0">
              <w:rPr>
                <w:strike/>
              </w:rPr>
              <w:t>_PB_</w:t>
            </w:r>
            <w:r w:rsidRPr="004F58E0">
              <w:rPr>
                <w:rFonts w:hint="eastAsia"/>
                <w:strike/>
              </w:rPr>
              <w:t>RULE_DIMENSION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C20A5B" w:rsidRDefault="006438F7" w:rsidP="001136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C20A5B">
              <w:rPr>
                <w:rFonts w:ascii="Arial" w:hAnsi="Arial" w:cs="Arial" w:hint="eastAsia"/>
                <w:strike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C20A5B" w:rsidRDefault="006438F7" w:rsidP="001136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hint="eastAsia"/>
                <w:strike/>
              </w:rPr>
              <w:t>DIMENSION</w:t>
            </w:r>
            <w:r w:rsidRPr="00C20A5B">
              <w:rPr>
                <w:rFonts w:ascii="Arial" w:hAnsi="Arial" w:cs="Arial" w:hint="eastAsia"/>
                <w:strike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strike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C20A5B" w:rsidRDefault="006438F7" w:rsidP="001136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hint="eastAsia"/>
                <w:strike/>
              </w:rPr>
              <w:t>DIMENSION2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分</w:t>
            </w:r>
            <w:r w:rsidRPr="004F58E0">
              <w:rPr>
                <w:rFonts w:hint="eastAsia"/>
                <w:strike/>
              </w:rPr>
              <w:t>/</w:t>
            </w:r>
            <w:r w:rsidRPr="004F58E0">
              <w:rPr>
                <w:rFonts w:hint="eastAsia"/>
                <w:strike/>
              </w:rPr>
              <w:t>小時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strike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hint="eastAsia"/>
                <w:strike/>
              </w:rPr>
              <w:t>DIMENSION3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次數</w:t>
            </w:r>
            <w:r w:rsidRPr="004F58E0">
              <w:rPr>
                <w:rFonts w:hint="eastAsia"/>
                <w:strike/>
              </w:rPr>
              <w:t>/</w:t>
            </w:r>
            <w:r w:rsidRPr="004F58E0">
              <w:rPr>
                <w:rFonts w:hint="eastAsia"/>
                <w:strike/>
              </w:rPr>
              <w:t>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strike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hint="eastAsia"/>
                <w:strike/>
              </w:rPr>
              <w:t>DIMENSION4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單筆</w:t>
            </w:r>
            <w:r w:rsidRPr="004F58E0">
              <w:rPr>
                <w:rFonts w:hint="eastAsia"/>
                <w:strike/>
              </w:rPr>
              <w:t>/</w:t>
            </w:r>
            <w:r w:rsidRPr="004F58E0">
              <w:rPr>
                <w:rFonts w:hint="eastAsia"/>
                <w:strike/>
              </w:rPr>
              <w:t>累積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strike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</w:tr>
    </w:tbl>
    <w:p w:rsidR="006438F7" w:rsidRPr="00C20A5B" w:rsidRDefault="006438F7" w:rsidP="006438F7">
      <w:pPr>
        <w:rPr>
          <w:strike/>
        </w:rPr>
      </w:pPr>
      <w:r w:rsidRPr="00C20A5B">
        <w:rPr>
          <w:rFonts w:hint="eastAsia"/>
          <w:strike/>
        </w:rPr>
        <w:t>PB</w:t>
      </w:r>
      <w:r w:rsidRPr="00C20A5B">
        <w:rPr>
          <w:rFonts w:hint="eastAsia"/>
          <w:strike/>
        </w:rPr>
        <w:t>風險條件的設定維度（用來顯示在</w:t>
      </w:r>
      <w:r w:rsidRPr="00C20A5B">
        <w:rPr>
          <w:rFonts w:hint="eastAsia"/>
          <w:strike/>
        </w:rPr>
        <w:t>UI</w:t>
      </w:r>
      <w:r w:rsidRPr="00C20A5B">
        <w:rPr>
          <w:rFonts w:hint="eastAsia"/>
          <w:strike/>
        </w:rPr>
        <w:t>上）</w:t>
      </w:r>
    </w:p>
    <w:p w:rsidR="006438F7" w:rsidRPr="0016095F" w:rsidRDefault="006438F7" w:rsidP="006438F7">
      <w:pPr>
        <w:pStyle w:val="Style2"/>
      </w:pPr>
      <w:bookmarkStart w:id="56" w:name="_Toc411619723"/>
      <w:r w:rsidRPr="001F43BE">
        <w:t>NPP</w:t>
      </w:r>
      <w:r>
        <w:rPr>
          <w:rFonts w:hint="eastAsia"/>
        </w:rPr>
        <w:t>_FR</w:t>
      </w:r>
      <w:r w:rsidRPr="001F43BE">
        <w:t>_PB_RULE</w:t>
      </w:r>
      <w:bookmarkEnd w:id="5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_PB _RULE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1B4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MODULE</w:t>
            </w:r>
          </w:p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模組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Phone bill</w:t>
            </w:r>
            <w:r w:rsidRPr="004F58E0">
              <w:rPr>
                <w:rFonts w:hint="eastAsia"/>
              </w:rPr>
              <w:t>不同種類規則是一個模組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LINE_RANK_ID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項目排序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UI</w:t>
            </w:r>
            <w:r w:rsidRPr="004F58E0">
              <w:rPr>
                <w:rFonts w:hint="eastAsia"/>
              </w:rPr>
              <w:t>排序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Minute:</w:t>
            </w:r>
            <w:r w:rsidRPr="004F58E0">
              <w:rPr>
                <w:rFonts w:hint="eastAsia"/>
              </w:rPr>
              <w:t>分鐘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Hour:</w:t>
            </w:r>
            <w:r w:rsidRPr="004F58E0">
              <w:rPr>
                <w:rFonts w:hint="eastAsia"/>
              </w:rPr>
              <w:t>小時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Month: </w:t>
            </w:r>
            <w:r w:rsidRPr="004F58E0">
              <w:rPr>
                <w:rFonts w:hint="eastAsia"/>
              </w:rPr>
              <w:t>月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</w:t>
            </w:r>
            <w:r w:rsidRPr="004F58E0">
              <w:rPr>
                <w:rFonts w:ascii="Arial" w:hAnsi="Arial" w:cs="Arial"/>
                <w:sz w:val="20"/>
                <w:szCs w:val="20"/>
              </w:rPr>
              <w:t>_AMT_TYPE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累計方式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交易次數或交易金額</w:t>
            </w:r>
            <w:r w:rsidRPr="004F58E0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次數</w:t>
            </w:r>
            <w:r w:rsidRPr="004F58E0">
              <w:rPr>
                <w:rFonts w:hint="eastAsia"/>
              </w:rPr>
              <w:t>Count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A:</w:t>
            </w:r>
            <w:r w:rsidRPr="004F58E0">
              <w:rPr>
                <w:rFonts w:hint="eastAsia"/>
              </w:rPr>
              <w:t>金額</w:t>
            </w:r>
            <w:r w:rsidRPr="004F58E0">
              <w:rPr>
                <w:rFonts w:hint="eastAsia"/>
              </w:rPr>
              <w:t>Amount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CNT_AMT</w:t>
            </w:r>
            <w:r w:rsidRPr="004F58E0">
              <w:rPr>
                <w:rFonts w:ascii="Arial" w:hAnsi="Arial" w:cs="Arial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S_VA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lastRenderedPageBreak/>
              <w:t>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&gt;=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CNT_AMT</w:t>
            </w:r>
            <w:r w:rsidRPr="004F58E0">
              <w:rPr>
                <w:rFonts w:ascii="Arial" w:hAnsi="Arial" w:cs="Arial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&lt;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ADD_CONDITION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是否使用過去未交易的條件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是否使用單筆交易金額的條件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 w:rsidRPr="0016095F">
        <w:rPr>
          <w:rFonts w:hint="eastAsia"/>
        </w:rPr>
        <w:t>存</w:t>
      </w:r>
      <w:r>
        <w:rPr>
          <w:rFonts w:hint="eastAsia"/>
        </w:rPr>
        <w:t>PB</w:t>
      </w:r>
      <w:r w:rsidRPr="0016095F">
        <w:rPr>
          <w:rFonts w:hint="eastAsia"/>
        </w:rPr>
        <w:t>的風險設定及</w:t>
      </w:r>
      <w:r>
        <w:rPr>
          <w:rFonts w:hint="eastAsia"/>
        </w:rPr>
        <w:t>分數的歷史紀錄，每次新增</w:t>
      </w:r>
      <w:r>
        <w:rPr>
          <w:rFonts w:hint="eastAsia"/>
        </w:rPr>
        <w:t>/</w:t>
      </w:r>
      <w:r>
        <w:rPr>
          <w:rFonts w:hint="eastAsia"/>
        </w:rPr>
        <w:t>修改都會在這裡新增一筆</w:t>
      </w:r>
      <w:r>
        <w:rPr>
          <w:rFonts w:hint="eastAsia"/>
        </w:rPr>
        <w:t>record</w:t>
      </w:r>
      <w:r>
        <w:rPr>
          <w:rFonts w:hint="eastAsia"/>
        </w:rPr>
        <w:t>。</w:t>
      </w:r>
    </w:p>
    <w:p w:rsidR="006438F7" w:rsidRPr="0016095F" w:rsidRDefault="006438F7" w:rsidP="006438F7">
      <w:pPr>
        <w:pStyle w:val="Style2"/>
      </w:pPr>
      <w:bookmarkStart w:id="57" w:name="_Toc411619724"/>
      <w:r w:rsidRPr="001F43BE">
        <w:t>NPP</w:t>
      </w:r>
      <w:r>
        <w:rPr>
          <w:rFonts w:hint="eastAsia"/>
        </w:rPr>
        <w:t>_FR</w:t>
      </w:r>
      <w:r w:rsidRPr="001F43BE">
        <w:t>_PB_RULE</w:t>
      </w:r>
      <w:r>
        <w:rPr>
          <w:rFonts w:hint="eastAsia"/>
        </w:rPr>
        <w:t>_LIVE</w:t>
      </w:r>
      <w:bookmarkEnd w:id="5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_PB _RULE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NPP_FR_PB_RULE</w:t>
            </w:r>
            <w:r w:rsidRPr="004F58E0">
              <w:rPr>
                <w:rFonts w:hint="eastAsia"/>
              </w:rPr>
              <w:t>的</w:t>
            </w:r>
            <w:r w:rsidRPr="004F58E0">
              <w:rPr>
                <w:rFonts w:hint="eastAsia"/>
              </w:rPr>
              <w:t>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LINE_RANK_ID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項目排序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Minute:</w:t>
            </w:r>
            <w:r w:rsidRPr="004F58E0">
              <w:rPr>
                <w:rFonts w:hint="eastAsia"/>
              </w:rPr>
              <w:t>分鐘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Hour:</w:t>
            </w:r>
            <w:r w:rsidRPr="004F58E0">
              <w:rPr>
                <w:rFonts w:hint="eastAsia"/>
              </w:rPr>
              <w:t>小時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Month: </w:t>
            </w:r>
            <w:r w:rsidRPr="004F58E0">
              <w:rPr>
                <w:rFonts w:hint="eastAsia"/>
              </w:rPr>
              <w:t>月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</w:t>
            </w:r>
            <w:r w:rsidRPr="004F58E0">
              <w:rPr>
                <w:rFonts w:ascii="Arial" w:hAnsi="Arial" w:cs="Arial"/>
                <w:sz w:val="20"/>
                <w:szCs w:val="20"/>
              </w:rPr>
              <w:t>_AMT_TYPE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交易次數或交易金額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</w:t>
            </w:r>
            <w:r w:rsidRPr="004F58E0">
              <w:rPr>
                <w:rFonts w:hint="eastAsia"/>
              </w:rPr>
              <w:t>次數</w:t>
            </w:r>
            <w:r w:rsidRPr="004F58E0">
              <w:rPr>
                <w:rFonts w:hint="eastAsia"/>
              </w:rPr>
              <w:t>Count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A:</w:t>
            </w:r>
            <w:r w:rsidRPr="004F58E0">
              <w:rPr>
                <w:rFonts w:hint="eastAsia"/>
              </w:rPr>
              <w:t>金額</w:t>
            </w:r>
            <w:r w:rsidRPr="004F58E0">
              <w:rPr>
                <w:rFonts w:hint="eastAsia"/>
              </w:rPr>
              <w:t>Amount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CNT_AMT</w:t>
            </w:r>
            <w:r w:rsidRPr="004F58E0">
              <w:rPr>
                <w:rFonts w:ascii="Arial" w:hAnsi="Arial" w:cs="Arial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</w:t>
            </w:r>
            <w:r w:rsidR="00AF2ADA" w:rsidRPr="004F58E0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&gt;=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CNT_AMT</w:t>
            </w:r>
            <w:r w:rsidRPr="004F58E0">
              <w:rPr>
                <w:rFonts w:ascii="Arial" w:hAnsi="Arial" w:cs="Arial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&lt;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ADD_CONDITION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是否使用過去未交易的條件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_TYP</w:t>
            </w:r>
            <w:r w:rsidRPr="004F58E0">
              <w:rPr>
                <w:rFonts w:ascii="Arial" w:hAnsi="Arial" w:cs="Arial"/>
                <w:sz w:val="20"/>
                <w:szCs w:val="20"/>
              </w:rPr>
              <w:lastRenderedPageBreak/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>是否使用單筆</w:t>
            </w:r>
            <w:r w:rsidRPr="004F58E0">
              <w:rPr>
                <w:rFonts w:hint="eastAsia"/>
              </w:rPr>
              <w:lastRenderedPageBreak/>
              <w:t>交易金額的條件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lastRenderedPageBreak/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Pr="0016095F" w:rsidRDefault="006438F7" w:rsidP="006438F7">
      <w:r w:rsidRPr="0016095F">
        <w:rPr>
          <w:rFonts w:hint="eastAsia"/>
        </w:rPr>
        <w:t>存</w:t>
      </w:r>
      <w:r>
        <w:rPr>
          <w:rFonts w:hint="eastAsia"/>
        </w:rPr>
        <w:t>PB</w:t>
      </w:r>
      <w:r w:rsidRPr="0016095F">
        <w:rPr>
          <w:rFonts w:hint="eastAsia"/>
        </w:rPr>
        <w:t>的</w:t>
      </w:r>
      <w:r>
        <w:rPr>
          <w:rFonts w:hint="eastAsia"/>
        </w:rPr>
        <w:t>Live</w:t>
      </w:r>
      <w:r w:rsidRPr="0016095F">
        <w:rPr>
          <w:rFonts w:hint="eastAsia"/>
        </w:rPr>
        <w:t>風險設定及</w:t>
      </w:r>
      <w:r>
        <w:rPr>
          <w:rFonts w:hint="eastAsia"/>
        </w:rPr>
        <w:t>分數</w:t>
      </w:r>
    </w:p>
    <w:p w:rsidR="006438F7" w:rsidRPr="0016095F" w:rsidRDefault="006438F7" w:rsidP="006438F7">
      <w:pPr>
        <w:pStyle w:val="Style2"/>
      </w:pPr>
      <w:bookmarkStart w:id="58" w:name="_Toc411619725"/>
      <w:r w:rsidRPr="001F43BE">
        <w:t>NPP</w:t>
      </w:r>
      <w:r>
        <w:rPr>
          <w:rFonts w:hint="eastAsia"/>
        </w:rPr>
        <w:t>_FR</w:t>
      </w:r>
      <w:r w:rsidRPr="001F43BE">
        <w:t>_PB_MODULE_</w:t>
      </w:r>
      <w:r>
        <w:rPr>
          <w:rFonts w:hint="eastAsia"/>
        </w:rPr>
        <w:t>WEIGHT</w:t>
      </w:r>
      <w:bookmarkEnd w:id="5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NPP_FR_PB_MODULE_WEIGHT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51B47" w:rsidRDefault="006438F7" w:rsidP="001136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51B47">
              <w:rPr>
                <w:rFonts w:ascii="Arial" w:hAnsi="Arial" w:cs="Arial" w:hint="eastAsia"/>
                <w:strike/>
                <w:sz w:val="20"/>
                <w:szCs w:val="20"/>
              </w:rPr>
              <w:t>MODULE_ID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對應到</w:t>
            </w:r>
            <w:r w:rsidRPr="004F58E0">
              <w:rPr>
                <w:strike/>
              </w:rPr>
              <w:t>NPP_FR_PB_RULE</w:t>
            </w:r>
            <w:r w:rsidRPr="004F58E0">
              <w:rPr>
                <w:rFonts w:hint="eastAsia"/>
                <w:strike/>
              </w:rPr>
              <w:t>的</w:t>
            </w:r>
            <w:r w:rsidRPr="004F58E0">
              <w:rPr>
                <w:rFonts w:hint="eastAsia"/>
                <w:strike/>
              </w:rPr>
              <w:t>MODULE_ID</w:t>
            </w:r>
          </w:p>
        </w:tc>
      </w:tr>
      <w:tr w:rsidR="00886DC4" w:rsidRPr="004F58E0" w:rsidTr="004759D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886DC4">
            <w:pPr>
              <w:pStyle w:val="a3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Default="00886DC4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MODULE_NAME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r w:rsidRPr="004F58E0">
              <w:rPr>
                <w:rFonts w:hint="eastAsia"/>
              </w:rPr>
              <w:t>模組名稱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WEIGHT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權重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1068AE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Default="001068AE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>
            <w:r w:rsidRPr="004F58E0">
              <w:rPr>
                <w:rFonts w:hint="eastAsia"/>
              </w:rPr>
              <w:t>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>
            <w:r w:rsidRPr="004F58E0">
              <w:rPr>
                <w:rFonts w:hint="eastAsia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</w:t>
      </w:r>
      <w:r>
        <w:rPr>
          <w:rFonts w:hint="eastAsia"/>
        </w:rPr>
        <w:t>分數</w:t>
      </w:r>
      <w:r w:rsidRPr="0016095F">
        <w:rPr>
          <w:rFonts w:hint="eastAsia"/>
        </w:rPr>
        <w:t>的</w:t>
      </w:r>
      <w:r>
        <w:rPr>
          <w:rFonts w:hint="eastAsia"/>
        </w:rPr>
        <w:t>權重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59" w:name="_Toc411619726"/>
      <w:r w:rsidRPr="001F43BE">
        <w:t>NPP</w:t>
      </w:r>
      <w:r>
        <w:rPr>
          <w:rFonts w:hint="eastAsia"/>
        </w:rPr>
        <w:t>_FR</w:t>
      </w:r>
      <w:r w:rsidRPr="001F43BE">
        <w:t>_PB_MODULE_</w:t>
      </w:r>
      <w:r>
        <w:rPr>
          <w:rFonts w:hint="eastAsia"/>
        </w:rPr>
        <w:t>WEIGHT_LIVE</w:t>
      </w:r>
      <w:bookmarkEnd w:id="5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NPP_FR_PB_MODULE_WEIGHT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451B4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WEIGHT</w:t>
            </w:r>
            <w:r w:rsidR="006438F7" w:rsidRPr="004F58E0">
              <w:rPr>
                <w:rFonts w:ascii="Arial" w:hAnsi="Arial" w:cs="Arial" w:hint="eastAsia"/>
                <w:sz w:val="20"/>
                <w:szCs w:val="20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</w:t>
            </w:r>
          </w:p>
        </w:tc>
      </w:tr>
      <w:tr w:rsidR="00886DC4" w:rsidRPr="004F58E0" w:rsidTr="004759D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886DC4">
            <w:pPr>
              <w:pStyle w:val="a3"/>
              <w:numPr>
                <w:ilvl w:val="0"/>
                <w:numId w:val="35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Default="00886DC4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MODULE_NAME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r w:rsidRPr="004F58E0">
              <w:rPr>
                <w:rFonts w:hint="eastAsia"/>
              </w:rPr>
              <w:t>模組名稱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6DC4" w:rsidRPr="004F58E0" w:rsidRDefault="00886DC4" w:rsidP="004759D8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51B47" w:rsidRDefault="006438F7" w:rsidP="001136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51B47">
              <w:rPr>
                <w:rFonts w:ascii="Arial" w:hAnsi="Arial" w:cs="Arial" w:hint="eastAsia"/>
                <w:strike/>
                <w:sz w:val="20"/>
                <w:szCs w:val="20"/>
              </w:rPr>
              <w:t>MODULE_ID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對應到</w:t>
            </w:r>
            <w:r w:rsidRPr="004F58E0">
              <w:rPr>
                <w:strike/>
              </w:rPr>
              <w:t>NPP_FR_PB_RULE_LIVE</w:t>
            </w:r>
            <w:r w:rsidRPr="004F58E0">
              <w:rPr>
                <w:rFonts w:hint="eastAsia"/>
                <w:strike/>
              </w:rPr>
              <w:t xml:space="preserve"> </w:t>
            </w:r>
            <w:r w:rsidRPr="004F58E0">
              <w:rPr>
                <w:rFonts w:hint="eastAsia"/>
                <w:strike/>
              </w:rPr>
              <w:t>的</w:t>
            </w:r>
            <w:r w:rsidRPr="004F58E0">
              <w:rPr>
                <w:rFonts w:hint="eastAsia"/>
                <w:strike/>
              </w:rPr>
              <w:t xml:space="preserve"> MODULE_ID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WEIGHT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權重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1068AE" w:rsidRPr="004F58E0" w:rsidTr="008F49C1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1068AE">
            <w:pPr>
              <w:numPr>
                <w:ilvl w:val="0"/>
                <w:numId w:val="3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Default="001068AE" w:rsidP="008F49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>
            <w:r w:rsidRPr="004F58E0">
              <w:rPr>
                <w:rFonts w:hint="eastAsia"/>
              </w:rPr>
              <w:t>說明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>
            <w:r w:rsidRPr="004F58E0">
              <w:rPr>
                <w:rFonts w:hint="eastAsia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8AE" w:rsidRPr="004F58E0" w:rsidRDefault="001068AE" w:rsidP="008F49C1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</w:t>
      </w:r>
      <w:r>
        <w:rPr>
          <w:rFonts w:hint="eastAsia"/>
        </w:rPr>
        <w:t>分數</w:t>
      </w:r>
      <w:r w:rsidRPr="0016095F">
        <w:rPr>
          <w:rFonts w:hint="eastAsia"/>
        </w:rPr>
        <w:t>的</w:t>
      </w:r>
      <w:r>
        <w:rPr>
          <w:rFonts w:hint="eastAsia"/>
        </w:rPr>
        <w:t>Live</w:t>
      </w:r>
      <w:r>
        <w:rPr>
          <w:rFonts w:hint="eastAsia"/>
        </w:rPr>
        <w:t>權重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60" w:name="_Toc411619727"/>
      <w:r w:rsidRPr="001F43BE">
        <w:lastRenderedPageBreak/>
        <w:t>NPP</w:t>
      </w:r>
      <w:r>
        <w:rPr>
          <w:rFonts w:hint="eastAsia"/>
        </w:rPr>
        <w:t>_FR</w:t>
      </w:r>
      <w:r w:rsidRPr="001F43BE">
        <w:t>_PB_SCORE_SETTING</w:t>
      </w:r>
      <w:bookmarkEnd w:id="6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_PB_SCORE_SETTING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SCORE_S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&gt;=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SCORE_E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&lt;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  <w:r w:rsidRPr="004F58E0">
              <w:rPr>
                <w:rFonts w:hint="eastAsia"/>
              </w:rPr>
              <w:t>WARN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失敗</w:t>
            </w:r>
            <w:r w:rsidRPr="004F58E0">
              <w:rPr>
                <w:rFonts w:hint="eastAsia"/>
              </w:rPr>
              <w:t>FAIL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鎖定</w:t>
            </w:r>
            <w:r w:rsidRPr="004F58E0">
              <w:rPr>
                <w:rFonts w:hint="eastAsia"/>
              </w:rPr>
              <w:t>LOCK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pPr>
              <w:rPr>
                <w:b/>
              </w:rPr>
            </w:pPr>
            <w:r w:rsidRPr="004F58E0">
              <w:rPr>
                <w:rFonts w:hint="eastAsia"/>
                <w:b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風險條件的</w:t>
      </w:r>
      <w:r>
        <w:rPr>
          <w:rFonts w:hint="eastAsia"/>
        </w:rPr>
        <w:t>最終處理動作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61" w:name="_Toc411619728"/>
      <w:r w:rsidRPr="001F43BE">
        <w:t>NPP</w:t>
      </w:r>
      <w:r>
        <w:rPr>
          <w:rFonts w:hint="eastAsia"/>
        </w:rPr>
        <w:t>_FR</w:t>
      </w:r>
      <w:r w:rsidRPr="001F43BE">
        <w:t>_PB_SCORE_SETTING</w:t>
      </w:r>
      <w:r>
        <w:rPr>
          <w:rFonts w:hint="eastAsia"/>
        </w:rPr>
        <w:t>_LIVE</w:t>
      </w:r>
      <w:bookmarkEnd w:id="6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_PB_SCORE_SETTING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 in NPP_FR_PB_SCORE_SETTING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SCORE_S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&gt;=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SCORE_E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&lt;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  <w:r w:rsidRPr="004F58E0">
              <w:rPr>
                <w:rFonts w:hint="eastAsia"/>
              </w:rPr>
              <w:t>WARN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</w:t>
            </w:r>
            <w:r w:rsidRPr="004F58E0">
              <w:rPr>
                <w:rFonts w:hint="eastAsia"/>
              </w:rPr>
              <w:t>失敗</w:t>
            </w:r>
            <w:r w:rsidRPr="004F58E0">
              <w:rPr>
                <w:rFonts w:hint="eastAsia"/>
              </w:rPr>
              <w:t>FAIL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L:</w:t>
            </w:r>
            <w:r w:rsidRPr="004F58E0">
              <w:rPr>
                <w:rFonts w:hint="eastAsia"/>
              </w:rPr>
              <w:t>鎖定</w:t>
            </w:r>
            <w:r w:rsidRPr="004F58E0">
              <w:rPr>
                <w:rFonts w:hint="eastAsia"/>
              </w:rPr>
              <w:t>LOCK</w:t>
            </w:r>
          </w:p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風險條件的</w:t>
      </w:r>
      <w:r>
        <w:rPr>
          <w:rFonts w:hint="eastAsia"/>
        </w:rPr>
        <w:t>Live</w:t>
      </w:r>
      <w:r>
        <w:rPr>
          <w:rFonts w:hint="eastAsia"/>
        </w:rPr>
        <w:t>最終處理動作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62" w:name="_Toc411619729"/>
      <w:r>
        <w:t>NPP_FR</w:t>
      </w:r>
      <w:r w:rsidRPr="001F43BE">
        <w:t>_P</w:t>
      </w:r>
      <w:r w:rsidRPr="00DB65C3">
        <w:t>B_</w:t>
      </w:r>
      <w:r w:rsidRPr="00DB65C3">
        <w:rPr>
          <w:rFonts w:hint="eastAsia"/>
        </w:rPr>
        <w:t>ALERT_</w:t>
      </w:r>
      <w:r w:rsidRPr="00DB65C3">
        <w:t>L</w:t>
      </w:r>
      <w:r w:rsidRPr="001F43BE">
        <w:t>IST</w:t>
      </w:r>
      <w:bookmarkEnd w:id="6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</w:t>
            </w:r>
            <w:r w:rsidR="001E4E18" w:rsidRPr="004F58E0">
              <w:t>_PB_</w:t>
            </w:r>
            <w:r w:rsidR="001E4E18" w:rsidRPr="004F58E0">
              <w:rPr>
                <w:rFonts w:hint="eastAsia"/>
              </w:rPr>
              <w:t>ALERT</w:t>
            </w:r>
            <w:r w:rsidRPr="004F58E0">
              <w:t>_LIST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</w:t>
            </w:r>
            <w:r w:rsidRPr="004F58E0">
              <w:lastRenderedPageBreak/>
              <w:t>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lastRenderedPageBreak/>
              <w:t>Defaul</w:t>
            </w:r>
            <w:r w:rsidRPr="004F58E0">
              <w:lastRenderedPageBreak/>
              <w:t>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lastRenderedPageBreak/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風險條件的</w:t>
      </w:r>
      <w:r>
        <w:rPr>
          <w:rFonts w:hint="eastAsia"/>
        </w:rPr>
        <w:t>MAIL</w:t>
      </w:r>
      <w:r w:rsidRPr="0016095F">
        <w:rPr>
          <w:rFonts w:hint="eastAsia"/>
        </w:rPr>
        <w:t>資料</w:t>
      </w:r>
    </w:p>
    <w:p w:rsidR="006438F7" w:rsidRPr="0016095F" w:rsidRDefault="006438F7" w:rsidP="006438F7">
      <w:pPr>
        <w:pStyle w:val="Style2"/>
      </w:pPr>
      <w:bookmarkStart w:id="63" w:name="_Toc411619730"/>
      <w:r w:rsidRPr="001F43BE">
        <w:t>NPP_FR_PB_</w:t>
      </w:r>
      <w:r>
        <w:rPr>
          <w:rFonts w:hint="eastAsia"/>
        </w:rPr>
        <w:t>ALERT</w:t>
      </w:r>
      <w:r w:rsidRPr="001F43BE">
        <w:t>_LIST</w:t>
      </w:r>
      <w:r>
        <w:rPr>
          <w:rFonts w:hint="eastAsia"/>
        </w:rPr>
        <w:t>_LIVE</w:t>
      </w:r>
      <w:bookmarkEnd w:id="6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</w:t>
            </w:r>
            <w:r w:rsidR="001E4E18" w:rsidRPr="004F58E0">
              <w:t>_PB_</w:t>
            </w:r>
            <w:r w:rsidR="001E4E18" w:rsidRPr="004F58E0">
              <w:rPr>
                <w:rFonts w:hint="eastAsia"/>
              </w:rPr>
              <w:t>ALERT</w:t>
            </w:r>
            <w:r w:rsidRPr="004F58E0">
              <w:t>_LIST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ALERT_ID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 w:rsidRPr="0016095F">
        <w:rPr>
          <w:rFonts w:hint="eastAsia"/>
        </w:rPr>
        <w:t>風險條件的</w:t>
      </w:r>
      <w:r>
        <w:rPr>
          <w:rFonts w:hint="eastAsia"/>
        </w:rPr>
        <w:t>Live MAIL</w:t>
      </w:r>
      <w:r w:rsidRPr="0016095F">
        <w:rPr>
          <w:rFonts w:hint="eastAsia"/>
        </w:rPr>
        <w:t>資料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4" w:name="_Toc411619731"/>
      <w:r w:rsidRPr="0016095F">
        <w:t>NPP_</w:t>
      </w:r>
      <w:r>
        <w:rPr>
          <w:rFonts w:hint="eastAsia"/>
        </w:rPr>
        <w:t>ALERT_SMS_SEND</w:t>
      </w:r>
      <w:bookmarkEnd w:id="6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342E78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</w:t>
            </w:r>
            <w:r w:rsidRPr="004F58E0">
              <w:rPr>
                <w:rFonts w:hint="eastAsia"/>
              </w:rPr>
              <w:t>ALERT_SMS_SEND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342E78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Pr="004F58E0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 FAILED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資料表說明</w:t>
      </w:r>
      <w:r>
        <w:rPr>
          <w:rFonts w:hint="eastAsia"/>
        </w:rPr>
        <w:t>:</w:t>
      </w:r>
      <w:r>
        <w:rPr>
          <w:rFonts w:hint="eastAsia"/>
        </w:rPr>
        <w:t>要傳送</w:t>
      </w:r>
      <w:r>
        <w:rPr>
          <w:rFonts w:hint="eastAsia"/>
        </w:rPr>
        <w:t>ALERT SMS</w:t>
      </w:r>
      <w:r>
        <w:rPr>
          <w:rFonts w:hint="eastAsia"/>
        </w:rPr>
        <w:t>的資料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5" w:name="_Toc411619732"/>
      <w:r w:rsidRPr="0016095F">
        <w:lastRenderedPageBreak/>
        <w:t>NPP_</w:t>
      </w:r>
      <w:r>
        <w:rPr>
          <w:rFonts w:hint="eastAsia"/>
        </w:rPr>
        <w:t>ALERT_SMS_SEND_HIST</w:t>
      </w:r>
      <w:bookmarkEnd w:id="6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342E78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</w:t>
            </w:r>
            <w:r w:rsidRPr="004F58E0">
              <w:rPr>
                <w:rFonts w:hint="eastAsia"/>
              </w:rPr>
              <w:t>ALERT_SMS_SEND_HIST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342E78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SMS_SEND_ID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SEND ID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門號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S: SUCCESS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 FAILED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資料表說明</w:t>
      </w:r>
      <w:r>
        <w:rPr>
          <w:rFonts w:hint="eastAsia"/>
        </w:rPr>
        <w:t>:</w:t>
      </w:r>
      <w:r>
        <w:rPr>
          <w:rFonts w:hint="eastAsia"/>
        </w:rPr>
        <w:t>傳送</w:t>
      </w:r>
      <w:r>
        <w:rPr>
          <w:rFonts w:hint="eastAsia"/>
        </w:rPr>
        <w:t>ALERT SMS</w:t>
      </w:r>
      <w:r>
        <w:rPr>
          <w:rFonts w:hint="eastAsia"/>
        </w:rPr>
        <w:t>的紀錄</w:t>
      </w:r>
      <w:r>
        <w:rPr>
          <w:rFonts w:hint="eastAsia"/>
        </w:rPr>
        <w:t>(</w:t>
      </w:r>
      <w:r>
        <w:rPr>
          <w:rFonts w:hint="eastAsia"/>
        </w:rPr>
        <w:t>歷史</w:t>
      </w:r>
      <w:r>
        <w:rPr>
          <w:rFonts w:hint="eastAsia"/>
        </w:rPr>
        <w:t>)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6" w:name="_Toc411619733"/>
      <w:r w:rsidRPr="0016095F">
        <w:t>NPP_</w:t>
      </w:r>
      <w:r>
        <w:rPr>
          <w:rFonts w:hint="eastAsia"/>
        </w:rPr>
        <w:t>ALERT_MAIL_SEND</w:t>
      </w:r>
      <w:bookmarkEnd w:id="6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342E78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</w:t>
            </w:r>
            <w:r w:rsidRPr="004F58E0">
              <w:rPr>
                <w:rFonts w:hint="eastAsia"/>
              </w:rPr>
              <w:t>ALERT_MAIL_SEND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342E78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簡訊發送時間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 FAILED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資料表說明</w:t>
      </w:r>
      <w:r>
        <w:rPr>
          <w:rFonts w:hint="eastAsia"/>
        </w:rPr>
        <w:t>:</w:t>
      </w:r>
      <w:r>
        <w:rPr>
          <w:rFonts w:hint="eastAsia"/>
        </w:rPr>
        <w:t>要傳送</w:t>
      </w:r>
      <w:r>
        <w:rPr>
          <w:rFonts w:hint="eastAsia"/>
        </w:rPr>
        <w:t>ALERT MAIL</w:t>
      </w:r>
      <w:r>
        <w:rPr>
          <w:rFonts w:hint="eastAsia"/>
        </w:rPr>
        <w:t>的資料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7" w:name="_Toc411619734"/>
      <w:r w:rsidRPr="0016095F">
        <w:t>NPP_</w:t>
      </w:r>
      <w:r>
        <w:rPr>
          <w:rFonts w:hint="eastAsia"/>
        </w:rPr>
        <w:t>ALERT_MAIL_SEND_HIST</w:t>
      </w:r>
      <w:bookmarkEnd w:id="6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342E78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</w:t>
            </w:r>
            <w:r w:rsidRPr="004F58E0">
              <w:rPr>
                <w:rFonts w:hint="eastAsia"/>
              </w:rPr>
              <w:t>ALERT_MAIL_SEND_HIST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342E78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MAIL_SEND_ID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SEND ID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SEND_TIME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發送時間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I: </w:t>
            </w:r>
            <w:r w:rsidRPr="004F58E0">
              <w:rPr>
                <w:rFonts w:hint="eastAsia"/>
              </w:rPr>
              <w:t>未發送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S: SUCCESS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 FAILED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Return Message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7922B7">
            <w:pPr>
              <w:numPr>
                <w:ilvl w:val="0"/>
                <w:numId w:val="6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最後更新時間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資料表說明</w:t>
      </w:r>
      <w:r>
        <w:rPr>
          <w:rFonts w:hint="eastAsia"/>
        </w:rPr>
        <w:t>:</w:t>
      </w:r>
      <w:r>
        <w:rPr>
          <w:rFonts w:hint="eastAsia"/>
        </w:rPr>
        <w:t>傳送</w:t>
      </w:r>
      <w:r>
        <w:rPr>
          <w:rFonts w:hint="eastAsia"/>
        </w:rPr>
        <w:t>ALERT MAIL</w:t>
      </w:r>
      <w:r>
        <w:rPr>
          <w:rFonts w:hint="eastAsia"/>
        </w:rPr>
        <w:t>的紀錄</w:t>
      </w:r>
      <w:r>
        <w:rPr>
          <w:rFonts w:hint="eastAsia"/>
        </w:rPr>
        <w:t>(</w:t>
      </w:r>
      <w:r>
        <w:rPr>
          <w:rFonts w:hint="eastAsia"/>
        </w:rPr>
        <w:t>歷史</w:t>
      </w:r>
      <w:r>
        <w:rPr>
          <w:rFonts w:hint="eastAsia"/>
        </w:rPr>
        <w:t>)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68" w:name="_Toc411619735"/>
      <w:r>
        <w:rPr>
          <w:rFonts w:hint="eastAsia"/>
        </w:rPr>
        <w:t>N</w:t>
      </w:r>
      <w:r w:rsidRPr="001F43BE">
        <w:t>PP_FR_PB_</w:t>
      </w:r>
      <w:r>
        <w:rPr>
          <w:rFonts w:hint="eastAsia"/>
        </w:rPr>
        <w:t>UNLOCK</w:t>
      </w:r>
      <w:r w:rsidRPr="001F43BE">
        <w:t>_</w:t>
      </w:r>
      <w:r>
        <w:rPr>
          <w:rFonts w:hint="eastAsia"/>
        </w:rPr>
        <w:t>TIME_SETTING</w:t>
      </w:r>
      <w:bookmarkEnd w:id="6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rPr>
                <w:rFonts w:hint="eastAsia"/>
              </w:rPr>
              <w:t>N</w:t>
            </w:r>
            <w:r w:rsidRPr="004F58E0">
              <w:t>PP_FR_PB_</w:t>
            </w:r>
            <w:r w:rsidRPr="004F58E0">
              <w:rPr>
                <w:rFonts w:hint="eastAsia"/>
              </w:rPr>
              <w:t>UNLOCK</w:t>
            </w:r>
            <w:r w:rsidRPr="004F58E0">
              <w:t>_</w:t>
            </w:r>
            <w:r w:rsidRPr="004F58E0">
              <w:rPr>
                <w:rFonts w:hint="eastAsia"/>
              </w:rPr>
              <w:t>TIME_SETTING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M:</w:t>
            </w:r>
            <w:r w:rsidRPr="004F58E0">
              <w:rPr>
                <w:rFonts w:hint="eastAsia"/>
              </w:rPr>
              <w:t>分鐘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H:</w:t>
            </w:r>
            <w:r w:rsidRPr="004F58E0">
              <w:rPr>
                <w:rFonts w:hint="eastAsia"/>
              </w:rPr>
              <w:t>小時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>
        <w:rPr>
          <w:rFonts w:hint="eastAsia"/>
        </w:rPr>
        <w:t>風險條件解除鎖定後不確認風險的時間</w:t>
      </w:r>
    </w:p>
    <w:p w:rsidR="006438F7" w:rsidRPr="0016095F" w:rsidRDefault="006438F7" w:rsidP="006438F7">
      <w:pPr>
        <w:pStyle w:val="Style2"/>
      </w:pPr>
      <w:bookmarkStart w:id="69" w:name="_Toc411619736"/>
      <w:r>
        <w:rPr>
          <w:rFonts w:hint="eastAsia"/>
        </w:rPr>
        <w:t>N</w:t>
      </w:r>
      <w:r w:rsidRPr="001F43BE">
        <w:t>PP_FR_PB_</w:t>
      </w:r>
      <w:r>
        <w:rPr>
          <w:rFonts w:hint="eastAsia"/>
        </w:rPr>
        <w:t>UNLOCK</w:t>
      </w:r>
      <w:r w:rsidRPr="001F43BE">
        <w:t>_</w:t>
      </w:r>
      <w:r>
        <w:rPr>
          <w:rFonts w:hint="eastAsia"/>
        </w:rPr>
        <w:t>TIME_SETTING_LIVE</w:t>
      </w:r>
      <w:bookmarkEnd w:id="6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rPr>
                <w:rFonts w:hint="eastAsia"/>
              </w:rPr>
              <w:t>N</w:t>
            </w:r>
            <w:r w:rsidRPr="004F58E0">
              <w:t>PP_FR_PB_</w:t>
            </w:r>
            <w:r w:rsidRPr="004F58E0">
              <w:rPr>
                <w:rFonts w:hint="eastAsia"/>
              </w:rPr>
              <w:t>UNLOCK</w:t>
            </w:r>
            <w:r w:rsidRPr="004F58E0">
              <w:t>_</w:t>
            </w:r>
            <w:r w:rsidRPr="004F58E0">
              <w:rPr>
                <w:rFonts w:hint="eastAsia"/>
              </w:rPr>
              <w:t>TIME_SETTING_LIVE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M:</w:t>
            </w:r>
            <w:r w:rsidRPr="004F58E0">
              <w:rPr>
                <w:rFonts w:hint="eastAsia"/>
              </w:rPr>
              <w:t>分鐘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H:</w:t>
            </w:r>
            <w:r w:rsidRPr="004F58E0">
              <w:rPr>
                <w:rFonts w:hint="eastAsia"/>
              </w:rPr>
              <w:t>小時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DOUBLE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PB</w:t>
      </w:r>
      <w:r>
        <w:rPr>
          <w:rFonts w:hint="eastAsia"/>
        </w:rPr>
        <w:t>風險條件解除鎖定後不確認風險的</w:t>
      </w:r>
      <w:r>
        <w:rPr>
          <w:rFonts w:hint="eastAsia"/>
        </w:rPr>
        <w:t>Live</w:t>
      </w:r>
      <w:r>
        <w:rPr>
          <w:rFonts w:hint="eastAsia"/>
        </w:rPr>
        <w:t>時間</w:t>
      </w:r>
    </w:p>
    <w:p w:rsidR="006438F7" w:rsidRPr="0016095F" w:rsidRDefault="006438F7" w:rsidP="006438F7">
      <w:pPr>
        <w:pStyle w:val="Style2"/>
      </w:pPr>
      <w:bookmarkStart w:id="70" w:name="_Toc411619737"/>
      <w:r w:rsidRPr="0016095F">
        <w:t>NPP_FR_BLACK_LIST</w:t>
      </w:r>
      <w:bookmarkEnd w:id="70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NPP_FR_BLACK_LIST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lastRenderedPageBreak/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UNLOCK_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解鎖時間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LOCK_TS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鎖定時間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 w:rsidRPr="0016095F">
        <w:rPr>
          <w:rFonts w:hint="eastAsia"/>
        </w:rPr>
        <w:t>風險黑名單</w:t>
      </w:r>
    </w:p>
    <w:p w:rsidR="006438F7" w:rsidRPr="0016095F" w:rsidRDefault="006438F7" w:rsidP="006438F7">
      <w:pPr>
        <w:pStyle w:val="Style2"/>
      </w:pPr>
      <w:bookmarkStart w:id="71" w:name="_Toc411619738"/>
      <w:r>
        <w:t>NPP_FR</w:t>
      </w:r>
      <w:r w:rsidRPr="0016095F">
        <w:t>_BLACK_LIST</w:t>
      </w:r>
      <w:r>
        <w:rPr>
          <w:rFonts w:hint="eastAsia"/>
        </w:rPr>
        <w:t>_LIVE</w:t>
      </w:r>
      <w:bookmarkEnd w:id="71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NPP_FR_BLACK_LIST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8478C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LIST_ID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FK to 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</w:t>
            </w:r>
            <w:r w:rsidRPr="004F58E0">
              <w:rPr>
                <w:rFonts w:hint="eastAsia"/>
              </w:rPr>
              <w:t>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UNLOCK_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rPr>
                <w:rFonts w:hint="eastAsia"/>
              </w:rPr>
              <w:t>解鎖時間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LOCK_TS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rPr>
                <w:rFonts w:hint="eastAsia"/>
              </w:rPr>
              <w:t>鎖定時間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Live</w:t>
      </w:r>
      <w:r w:rsidRPr="0016095F">
        <w:rPr>
          <w:rFonts w:hint="eastAsia"/>
        </w:rPr>
        <w:t>風險黑名單</w:t>
      </w:r>
    </w:p>
    <w:p w:rsidR="006438F7" w:rsidRPr="0016095F" w:rsidRDefault="006438F7" w:rsidP="006438F7">
      <w:pPr>
        <w:pStyle w:val="Style2"/>
      </w:pPr>
      <w:bookmarkStart w:id="72" w:name="_Toc411619739"/>
      <w:r w:rsidRPr="0016095F">
        <w:t>NPP_FR_</w:t>
      </w:r>
      <w:r>
        <w:rPr>
          <w:rFonts w:hint="eastAsia"/>
        </w:rPr>
        <w:t>WARNING_LOG</w:t>
      </w:r>
      <w:bookmarkEnd w:id="72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</w:t>
            </w:r>
            <w:r w:rsidRPr="004F58E0">
              <w:rPr>
                <w:rFonts w:hint="eastAsia"/>
              </w:rPr>
              <w:t>WARNING_LOG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PB:</w:t>
            </w:r>
            <w:r w:rsidRPr="004F58E0">
              <w:rPr>
                <w:rFonts w:hint="eastAsia"/>
              </w:rPr>
              <w:t>電信帳單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CC:</w:t>
            </w:r>
            <w:r w:rsidRPr="004F58E0">
              <w:rPr>
                <w:rFonts w:hint="eastAsia"/>
              </w:rPr>
              <w:t>信用卡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REF_ID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</w:t>
            </w:r>
            <w:r w:rsidRPr="004F58E0">
              <w:rPr>
                <w:rFonts w:hint="eastAsia"/>
              </w:rPr>
              <w:t>PAY_METHOD</w:t>
            </w:r>
            <w:r w:rsidRPr="004F58E0">
              <w:rPr>
                <w:rFonts w:hint="eastAsia"/>
              </w:rPr>
              <w:t>是</w:t>
            </w:r>
            <w:r w:rsidRPr="004F58E0">
              <w:rPr>
                <w:rFonts w:hint="eastAsia"/>
              </w:rPr>
              <w:t>PB</w:t>
            </w:r>
            <w:r w:rsidRPr="004F58E0">
              <w:rPr>
                <w:rFonts w:hint="eastAsia"/>
              </w:rPr>
              <w:t>，則存</w:t>
            </w:r>
            <w:r w:rsidRPr="004F58E0">
              <w:rPr>
                <w:rFonts w:hint="eastAsia"/>
              </w:rPr>
              <w:t>ROC_ID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如果是</w:t>
            </w:r>
            <w:r w:rsidRPr="004F58E0">
              <w:rPr>
                <w:rFonts w:hint="eastAsia"/>
              </w:rPr>
              <w:t>CC</w:t>
            </w:r>
            <w:r w:rsidRPr="004F58E0">
              <w:rPr>
                <w:rFonts w:hint="eastAsia"/>
              </w:rPr>
              <w:t>，則存</w:t>
            </w:r>
            <w:r w:rsidRPr="004F58E0">
              <w:rPr>
                <w:rFonts w:hint="eastAsia"/>
              </w:rPr>
              <w:t>CC_ID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>如果是</w:t>
            </w:r>
            <w:r w:rsidRPr="004F58E0">
              <w:rPr>
                <w:rFonts w:hint="eastAsia"/>
              </w:rPr>
              <w:t>SVC</w:t>
            </w:r>
            <w:r w:rsidRPr="004F58E0">
              <w:rPr>
                <w:rFonts w:hint="eastAsia"/>
              </w:rPr>
              <w:t>，則存</w:t>
            </w:r>
            <w:r w:rsidRPr="004F58E0">
              <w:rPr>
                <w:rFonts w:hint="eastAsia"/>
              </w:rPr>
              <w:t>SVC_ID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W:Warning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F:TX failed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L:Lock user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 w:rsidRPr="0016095F">
        <w:rPr>
          <w:rFonts w:hint="eastAsia"/>
        </w:rPr>
        <w:t>風險</w:t>
      </w:r>
      <w:r>
        <w:rPr>
          <w:rFonts w:hint="eastAsia"/>
        </w:rPr>
        <w:t>異常紀錄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73" w:name="_Toc411619740"/>
      <w:r w:rsidRPr="00A333ED">
        <w:t>NPP</w:t>
      </w:r>
      <w:r>
        <w:rPr>
          <w:rFonts w:hint="eastAsia"/>
        </w:rPr>
        <w:t>_FR</w:t>
      </w:r>
      <w:r w:rsidRPr="00A333ED">
        <w:t>_RULE</w:t>
      </w:r>
      <w:bookmarkEnd w:id="73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_RULE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SPECIAL_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是否為特殊規則（檢查某一其他規則後才檢查此規則）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Y:</w:t>
            </w:r>
            <w:r w:rsidRPr="004F58E0">
              <w:rPr>
                <w:rFonts w:hint="eastAsia"/>
              </w:rPr>
              <w:t>是特殊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N:</w:t>
            </w:r>
            <w:r w:rsidRPr="004F58E0">
              <w:rPr>
                <w:rFonts w:hint="eastAsia"/>
              </w:rPr>
              <w:t>一般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CC:</w:t>
            </w:r>
            <w:r w:rsidRPr="004F58E0">
              <w:rPr>
                <w:rFonts w:hint="eastAsia"/>
              </w:rPr>
              <w:t>信用卡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RULE_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TYPE_ID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通用規則或針對某一</w:t>
            </w:r>
            <w:r w:rsidRPr="004F58E0">
              <w:rPr>
                <w:rFonts w:hint="eastAsia"/>
              </w:rPr>
              <w:t>partner</w:t>
            </w:r>
            <w:r w:rsidRPr="004F58E0">
              <w:rPr>
                <w:rFonts w:hint="eastAsia"/>
              </w:rPr>
              <w:t>的規則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G:GENERAL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P:PARTNER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如果是通用，則不使用此欄位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時間維度的啟始值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時間維度的結束值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</w:t>
            </w:r>
            <w:r w:rsidRPr="004F58E0">
              <w:rPr>
                <w:rFonts w:ascii="Arial" w:hAnsi="Arial" w:cs="Arial"/>
                <w:sz w:val="20"/>
                <w:szCs w:val="20"/>
              </w:rPr>
              <w:t>_AMT_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累計次數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DC2C94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r w:rsidRPr="004F58E0">
              <w:rPr>
                <w:rFonts w:hint="eastAsia"/>
              </w:rPr>
              <w:t>IP</w:t>
            </w:r>
            <w:r w:rsidRPr="004F58E0">
              <w:rPr>
                <w:rFonts w:hint="eastAsia"/>
              </w:rPr>
              <w:t>來源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2C94" w:rsidRPr="004F58E0" w:rsidRDefault="00DC2C94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2C94" w:rsidRPr="004F58E0" w:rsidRDefault="00DC2C94" w:rsidP="00113654">
            <w:r w:rsidRPr="004F58E0">
              <w:rPr>
                <w:rFonts w:hint="eastAsia"/>
                <w:b/>
              </w:rPr>
              <w:t>DO:</w:t>
            </w:r>
            <w:r w:rsidRPr="004F58E0">
              <w:rPr>
                <w:rFonts w:hint="eastAsia"/>
              </w:rPr>
              <w:t xml:space="preserve"> Domestic oversea</w:t>
            </w:r>
          </w:p>
          <w:p w:rsidR="00DC2C94" w:rsidRPr="004F58E0" w:rsidRDefault="00DC2C94" w:rsidP="00113654">
            <w:r w:rsidRPr="004F58E0">
              <w:rPr>
                <w:rFonts w:hint="eastAsia"/>
                <w:b/>
              </w:rPr>
              <w:t>OD:</w:t>
            </w:r>
            <w:r w:rsidRPr="004F58E0">
              <w:rPr>
                <w:rFonts w:hint="eastAsia"/>
              </w:rPr>
              <w:t xml:space="preserve"> Oversea domestic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C:create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U:update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D:delete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VIOLATE</w:t>
            </w:r>
            <w:r w:rsidRPr="004F58E0">
              <w:rPr>
                <w:rFonts w:ascii="Arial" w:hAnsi="Arial" w:cs="Arial"/>
                <w:sz w:val="20"/>
                <w:szCs w:val="20"/>
              </w:rPr>
              <w:t>_ACTIO</w:t>
            </w:r>
            <w:r w:rsidRPr="004F58E0">
              <w:rPr>
                <w:rFonts w:ascii="Arial" w:hAnsi="Arial" w:cs="Arial"/>
                <w:sz w:val="20"/>
                <w:szCs w:val="20"/>
              </w:rPr>
              <w:lastRenderedPageBreak/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>如果違反此</w:t>
            </w:r>
            <w:r w:rsidRPr="004F58E0">
              <w:rPr>
                <w:rFonts w:hint="eastAsia"/>
              </w:rPr>
              <w:t>rule</w:t>
            </w:r>
            <w:r w:rsidRPr="004F58E0">
              <w:rPr>
                <w:rFonts w:hint="eastAsia"/>
              </w:rPr>
              <w:lastRenderedPageBreak/>
              <w:t>的後續動作（可能會</w:t>
            </w:r>
            <w:r w:rsidRPr="004F58E0">
              <w:rPr>
                <w:rFonts w:hint="eastAsia"/>
              </w:rPr>
              <w:t>check</w:t>
            </w:r>
            <w:r w:rsidRPr="004F58E0">
              <w:rPr>
                <w:rFonts w:hint="eastAsia"/>
              </w:rPr>
              <w:t>另一條</w:t>
            </w:r>
            <w:r w:rsidRPr="004F58E0">
              <w:rPr>
                <w:rFonts w:hint="eastAsia"/>
              </w:rPr>
              <w:t xml:space="preserve"> rule</w:t>
            </w:r>
            <w:r w:rsidRPr="004F58E0">
              <w:rPr>
                <w:rFonts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lastRenderedPageBreak/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lastRenderedPageBreak/>
              <w:t xml:space="preserve">F: Fail </w:t>
            </w:r>
            <w:r w:rsidRPr="004F58E0">
              <w:rPr>
                <w:rFonts w:hint="eastAsia"/>
              </w:rPr>
              <w:t>拒絕交易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S: Success </w:t>
            </w:r>
            <w:r w:rsidRPr="004F58E0">
              <w:rPr>
                <w:rFonts w:hint="eastAsia"/>
              </w:rPr>
              <w:t>交易成功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RULE_ID: </w:t>
            </w:r>
            <w:r w:rsidRPr="004F58E0">
              <w:rPr>
                <w:rFonts w:hint="eastAsia"/>
              </w:rPr>
              <w:t>檢查下一條特殊規則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PASS</w:t>
            </w:r>
            <w:r w:rsidRPr="004F58E0">
              <w:rPr>
                <w:rFonts w:ascii="Arial" w:hAnsi="Arial" w:cs="Arial"/>
                <w:sz w:val="20"/>
                <w:szCs w:val="20"/>
              </w:rPr>
              <w:t>_ACTION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如果未違反此條</w:t>
            </w:r>
            <w:r w:rsidRPr="004F58E0">
              <w:rPr>
                <w:rFonts w:hint="eastAsia"/>
              </w:rPr>
              <w:t>rule</w:t>
            </w:r>
            <w:r w:rsidRPr="004F58E0">
              <w:rPr>
                <w:rFonts w:hint="eastAsia"/>
              </w:rPr>
              <w:t>的後續動作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spacing w:before="120"/>
            </w:pPr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F: Fail </w:t>
            </w:r>
            <w:r w:rsidRPr="004F58E0">
              <w:rPr>
                <w:rFonts w:hint="eastAsia"/>
              </w:rPr>
              <w:t>拒絕交易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S: Success </w:t>
            </w:r>
            <w:r w:rsidRPr="004F58E0">
              <w:rPr>
                <w:rFonts w:hint="eastAsia"/>
              </w:rPr>
              <w:t>交易成功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數字</w:t>
            </w:r>
            <w:r w:rsidRPr="004F58E0">
              <w:rPr>
                <w:rFonts w:hint="eastAsia"/>
              </w:rPr>
              <w:t xml:space="preserve">: </w:t>
            </w:r>
            <w:r w:rsidRPr="004F58E0">
              <w:rPr>
                <w:rFonts w:hint="eastAsia"/>
              </w:rPr>
              <w:t>檢查下一條特殊規則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更新人員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2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</w:tbl>
    <w:p w:rsidR="006438F7" w:rsidRDefault="006438F7" w:rsidP="006438F7">
      <w:r>
        <w:rPr>
          <w:rFonts w:hint="eastAsia"/>
        </w:rPr>
        <w:t>CC&amp;SVC</w:t>
      </w:r>
      <w:r w:rsidRPr="0016095F">
        <w:rPr>
          <w:rFonts w:hint="eastAsia"/>
        </w:rPr>
        <w:t>風險設定</w:t>
      </w:r>
      <w:r>
        <w:rPr>
          <w:rFonts w:hint="eastAsia"/>
        </w:rPr>
        <w:t>及動作</w:t>
      </w:r>
    </w:p>
    <w:p w:rsidR="006438F7" w:rsidRPr="0016095F" w:rsidRDefault="006438F7" w:rsidP="006438F7">
      <w:pPr>
        <w:pStyle w:val="Style2"/>
      </w:pPr>
      <w:bookmarkStart w:id="74" w:name="_Toc411619741"/>
      <w:r w:rsidRPr="00A333ED">
        <w:t>NPP</w:t>
      </w:r>
      <w:r>
        <w:rPr>
          <w:rFonts w:hint="eastAsia"/>
        </w:rPr>
        <w:t>_FR</w:t>
      </w:r>
      <w:r w:rsidRPr="00A333ED">
        <w:t>_RULE</w:t>
      </w:r>
      <w:r>
        <w:rPr>
          <w:rFonts w:hint="eastAsia"/>
        </w:rPr>
        <w:t>_LIVE</w:t>
      </w:r>
      <w:bookmarkEnd w:id="74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</w:t>
            </w:r>
            <w:r w:rsidRPr="004F58E0">
              <w:rPr>
                <w:rFonts w:hint="eastAsia"/>
              </w:rPr>
              <w:t>_FR</w:t>
            </w:r>
            <w:r w:rsidRPr="004F58E0">
              <w:t>_ RULE</w:t>
            </w:r>
            <w:r w:rsidRPr="004F58E0">
              <w:rPr>
                <w:rFonts w:hint="eastAsia"/>
              </w:rPr>
              <w:t>_LIVE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RULE_ID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 to MASTER ID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SPECIAL_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是否為特殊規則（檢查某一其他規則後才檢查此規則）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Y:</w:t>
            </w:r>
            <w:r w:rsidRPr="004F58E0">
              <w:rPr>
                <w:rFonts w:hint="eastAsia"/>
              </w:rPr>
              <w:t>是特殊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N:</w:t>
            </w:r>
            <w:r w:rsidRPr="004F58E0">
              <w:rPr>
                <w:rFonts w:hint="eastAsia"/>
              </w:rPr>
              <w:t>一般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CC:</w:t>
            </w:r>
            <w:r w:rsidRPr="004F58E0">
              <w:rPr>
                <w:rFonts w:hint="eastAsia"/>
              </w:rPr>
              <w:t>信用卡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RULE_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TYPE_ID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FKEY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通用規則或針對某一</w:t>
            </w:r>
            <w:r w:rsidRPr="004F58E0">
              <w:rPr>
                <w:rFonts w:hint="eastAsia"/>
              </w:rPr>
              <w:t>partner</w:t>
            </w:r>
            <w:r w:rsidRPr="004F58E0">
              <w:rPr>
                <w:rFonts w:hint="eastAsia"/>
              </w:rPr>
              <w:t>的規則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G:GENERAL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P:PARTNER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如果是通用，則不使用此欄位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S_VAL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時間維度的啟始值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E_VAL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時間維度的結束值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CNT</w:t>
            </w:r>
            <w:r w:rsidRPr="004F58E0">
              <w:rPr>
                <w:rFonts w:ascii="Arial" w:hAnsi="Arial" w:cs="Arial"/>
                <w:sz w:val="20"/>
                <w:szCs w:val="20"/>
              </w:rPr>
              <w:t>_AMT_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</w:t>
            </w:r>
            <w:r w:rsidR="00AF2ADA" w:rsidRPr="004F58E0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_VAL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9E4B70" w:rsidRPr="004F58E0" w:rsidTr="004759D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9E4B70">
            <w:pPr>
              <w:pStyle w:val="a3"/>
              <w:numPr>
                <w:ilvl w:val="0"/>
                <w:numId w:val="33"/>
              </w:numPr>
              <w:ind w:leftChars="0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r w:rsidRPr="004F58E0">
              <w:rPr>
                <w:rFonts w:hint="eastAsia"/>
              </w:rPr>
              <w:t>IP</w:t>
            </w:r>
            <w:r w:rsidRPr="004F58E0">
              <w:rPr>
                <w:rFonts w:hint="eastAsia"/>
              </w:rPr>
              <w:t>來源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4B70" w:rsidRPr="004F58E0" w:rsidRDefault="009E4B70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4B70" w:rsidRPr="004F58E0" w:rsidRDefault="009E4B70" w:rsidP="004759D8">
            <w:r w:rsidRPr="004F58E0">
              <w:rPr>
                <w:rFonts w:hint="eastAsia"/>
                <w:b/>
              </w:rPr>
              <w:t>DO:</w:t>
            </w:r>
            <w:r w:rsidRPr="004F58E0">
              <w:rPr>
                <w:rFonts w:hint="eastAsia"/>
              </w:rPr>
              <w:t xml:space="preserve"> Domestic oversea</w:t>
            </w:r>
          </w:p>
          <w:p w:rsidR="009E4B70" w:rsidRPr="004F58E0" w:rsidRDefault="009E4B70" w:rsidP="004759D8">
            <w:r w:rsidRPr="004F58E0">
              <w:rPr>
                <w:rFonts w:hint="eastAsia"/>
                <w:b/>
              </w:rPr>
              <w:t>OD:</w:t>
            </w:r>
            <w:r w:rsidRPr="004F58E0">
              <w:rPr>
                <w:rFonts w:hint="eastAsia"/>
              </w:rPr>
              <w:t xml:space="preserve"> Oversea domestic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VIOLATE</w:t>
            </w:r>
            <w:r w:rsidRPr="004F58E0">
              <w:rPr>
                <w:rFonts w:ascii="Arial" w:hAnsi="Arial" w:cs="Arial"/>
                <w:sz w:val="20"/>
                <w:szCs w:val="20"/>
              </w:rPr>
              <w:t>_ACTION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如果違反此</w:t>
            </w:r>
            <w:r w:rsidRPr="004F58E0">
              <w:rPr>
                <w:rFonts w:hint="eastAsia"/>
              </w:rPr>
              <w:t>rule</w:t>
            </w:r>
            <w:r w:rsidRPr="004F58E0">
              <w:rPr>
                <w:rFonts w:hint="eastAsia"/>
              </w:rPr>
              <w:t>的後續動作（可能會</w:t>
            </w:r>
            <w:r w:rsidRPr="004F58E0">
              <w:rPr>
                <w:rFonts w:hint="eastAsia"/>
              </w:rPr>
              <w:t>check</w:t>
            </w:r>
            <w:r w:rsidRPr="004F58E0">
              <w:rPr>
                <w:rFonts w:hint="eastAsia"/>
              </w:rPr>
              <w:t>另一條</w:t>
            </w:r>
            <w:r w:rsidRPr="004F58E0">
              <w:rPr>
                <w:rFonts w:hint="eastAsia"/>
              </w:rPr>
              <w:t xml:space="preserve"> rule</w:t>
            </w:r>
            <w:r w:rsidRPr="004F58E0">
              <w:rPr>
                <w:rFonts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spacing w:before="120"/>
            </w:pPr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F: Fail </w:t>
            </w:r>
            <w:r w:rsidRPr="004F58E0">
              <w:rPr>
                <w:rFonts w:hint="eastAsia"/>
              </w:rPr>
              <w:t>拒絕交易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S: Success </w:t>
            </w:r>
            <w:r w:rsidRPr="004F58E0">
              <w:rPr>
                <w:rFonts w:hint="eastAsia"/>
              </w:rPr>
              <w:t>交易成功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數字</w:t>
            </w:r>
            <w:r w:rsidRPr="004F58E0">
              <w:rPr>
                <w:rFonts w:hint="eastAsia"/>
              </w:rPr>
              <w:t xml:space="preserve">: </w:t>
            </w:r>
            <w:r w:rsidRPr="004F58E0">
              <w:rPr>
                <w:rFonts w:hint="eastAsia"/>
              </w:rPr>
              <w:t>檢查下一條特殊規則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PASS</w:t>
            </w:r>
            <w:r w:rsidRPr="004F58E0">
              <w:rPr>
                <w:rFonts w:ascii="Arial" w:hAnsi="Arial" w:cs="Arial"/>
                <w:sz w:val="20"/>
                <w:szCs w:val="20"/>
              </w:rPr>
              <w:t>_ACTION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38F7" w:rsidRPr="004F58E0" w:rsidRDefault="006438F7" w:rsidP="00113654">
            <w:r w:rsidRPr="004F58E0">
              <w:rPr>
                <w:rFonts w:hint="eastAsia"/>
              </w:rPr>
              <w:t>如果未違反此條</w:t>
            </w:r>
            <w:r w:rsidRPr="004F58E0">
              <w:rPr>
                <w:rFonts w:hint="eastAsia"/>
              </w:rPr>
              <w:t>rule</w:t>
            </w:r>
            <w:r w:rsidRPr="004F58E0">
              <w:rPr>
                <w:rFonts w:hint="eastAsia"/>
              </w:rPr>
              <w:t>的後續動作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spacing w:before="120"/>
            </w:pPr>
            <w:r w:rsidRPr="004F58E0">
              <w:rPr>
                <w:rFonts w:hint="eastAsia"/>
              </w:rPr>
              <w:t>W:</w:t>
            </w:r>
            <w:r w:rsidRPr="004F58E0">
              <w:rPr>
                <w:rFonts w:hint="eastAsia"/>
              </w:rPr>
              <w:t>警告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F: Fail </w:t>
            </w:r>
            <w:r w:rsidRPr="004F58E0">
              <w:rPr>
                <w:rFonts w:hint="eastAsia"/>
              </w:rPr>
              <w:t>拒絕交易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S: Success </w:t>
            </w:r>
            <w:r w:rsidRPr="004F58E0">
              <w:rPr>
                <w:rFonts w:hint="eastAsia"/>
              </w:rPr>
              <w:t>交易成功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數字</w:t>
            </w:r>
            <w:r w:rsidRPr="004F58E0">
              <w:rPr>
                <w:rFonts w:hint="eastAsia"/>
              </w:rPr>
              <w:t xml:space="preserve">: </w:t>
            </w:r>
            <w:r w:rsidRPr="004F58E0">
              <w:rPr>
                <w:rFonts w:hint="eastAsia"/>
              </w:rPr>
              <w:t>檢查下一條特殊規則</w:t>
            </w:r>
          </w:p>
        </w:tc>
      </w:tr>
    </w:tbl>
    <w:p w:rsidR="006438F7" w:rsidRDefault="006438F7" w:rsidP="006438F7">
      <w:r>
        <w:rPr>
          <w:rFonts w:hint="eastAsia"/>
        </w:rPr>
        <w:t>CC&amp;SVC</w:t>
      </w:r>
      <w:r>
        <w:rPr>
          <w:rFonts w:hint="eastAsia"/>
        </w:rPr>
        <w:t>的</w:t>
      </w:r>
      <w:r>
        <w:rPr>
          <w:rFonts w:hint="eastAsia"/>
        </w:rPr>
        <w:t>Live</w:t>
      </w:r>
      <w:r w:rsidRPr="0016095F">
        <w:rPr>
          <w:rFonts w:hint="eastAsia"/>
        </w:rPr>
        <w:t>風險設定</w:t>
      </w:r>
      <w:r>
        <w:rPr>
          <w:rFonts w:hint="eastAsia"/>
        </w:rPr>
        <w:t>及動作</w:t>
      </w:r>
    </w:p>
    <w:p w:rsidR="006438F7" w:rsidRDefault="006438F7" w:rsidP="006438F7"/>
    <w:p w:rsidR="006438F7" w:rsidRPr="0016095F" w:rsidRDefault="006438F7" w:rsidP="006438F7">
      <w:pPr>
        <w:pStyle w:val="Style2"/>
      </w:pPr>
      <w:bookmarkStart w:id="75" w:name="_Toc411619742"/>
      <w:r w:rsidRPr="0016095F">
        <w:t>NPP_FR_RULE_TYPE</w:t>
      </w:r>
      <w:bookmarkEnd w:id="75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NPP_FR_RULE_TYPE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PB: </w:t>
            </w:r>
            <w:r w:rsidRPr="004F58E0">
              <w:rPr>
                <w:rFonts w:hint="eastAsia"/>
              </w:rPr>
              <w:t>電信帳單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CC: </w:t>
            </w:r>
            <w:r w:rsidRPr="004F58E0">
              <w:rPr>
                <w:rFonts w:hint="eastAsia"/>
              </w:rPr>
              <w:t>信用卡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 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RULE_TYPE_NAME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在</w:t>
            </w:r>
            <w:r w:rsidRPr="004F58E0">
              <w:rPr>
                <w:rFonts w:hint="eastAsia"/>
              </w:rPr>
              <w:t>UI</w:t>
            </w:r>
            <w:r w:rsidRPr="004F58E0">
              <w:rPr>
                <w:rFonts w:hint="eastAsia"/>
              </w:rPr>
              <w:t>上的顯示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RULE_CONDITION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同一卡號或同一</w:t>
            </w:r>
            <w:r w:rsidRPr="004F58E0">
              <w:rPr>
                <w:rFonts w:hint="eastAsia"/>
              </w:rPr>
              <w:t>IP</w:t>
            </w:r>
            <w:r w:rsidRPr="004F58E0">
              <w:rPr>
                <w:rFonts w:hint="eastAsia"/>
              </w:rPr>
              <w:t>或同一商家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color w:val="FF0000"/>
              </w:rPr>
            </w:pPr>
            <w:r w:rsidRPr="004F58E0">
              <w:rPr>
                <w:rFonts w:hint="eastAsia"/>
                <w:color w:val="FF0000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  <w:b/>
              </w:rPr>
              <w:t>NO:</w:t>
            </w:r>
            <w:r w:rsidRPr="004F58E0">
              <w:rPr>
                <w:rFonts w:hint="eastAsia"/>
              </w:rPr>
              <w:t>同一卡號</w:t>
            </w:r>
            <w:r w:rsidRPr="004F58E0">
              <w:rPr>
                <w:rFonts w:hint="eastAsia"/>
              </w:rPr>
              <w:t>Number</w:t>
            </w:r>
          </w:p>
          <w:p w:rsidR="006438F7" w:rsidRPr="004F58E0" w:rsidRDefault="006438F7" w:rsidP="00113654">
            <w:r w:rsidRPr="004F58E0">
              <w:rPr>
                <w:rFonts w:hint="eastAsia"/>
                <w:b/>
              </w:rPr>
              <w:t>IP:</w:t>
            </w:r>
            <w:r w:rsidRPr="004F58E0">
              <w:rPr>
                <w:rFonts w:hint="eastAsia"/>
              </w:rPr>
              <w:t>同一</w:t>
            </w:r>
            <w:r w:rsidRPr="004F58E0">
              <w:rPr>
                <w:rFonts w:hint="eastAsia"/>
              </w:rPr>
              <w:t>IP</w:t>
            </w:r>
          </w:p>
          <w:p w:rsidR="006438F7" w:rsidRPr="004F58E0" w:rsidRDefault="006438F7" w:rsidP="00113654">
            <w:r w:rsidRPr="004F58E0">
              <w:rPr>
                <w:rFonts w:hint="eastAsia"/>
                <w:b/>
              </w:rPr>
              <w:t>PA:</w:t>
            </w:r>
            <w:r w:rsidRPr="004F58E0">
              <w:rPr>
                <w:rFonts w:hint="eastAsia"/>
              </w:rPr>
              <w:t>同一商家</w:t>
            </w:r>
            <w:r w:rsidRPr="004F58E0">
              <w:rPr>
                <w:rFonts w:hint="eastAsia"/>
              </w:rPr>
              <w:t>Partner</w:t>
            </w:r>
          </w:p>
          <w:p w:rsidR="00D1072C" w:rsidRPr="004F58E0" w:rsidRDefault="00D1072C" w:rsidP="00113654">
            <w:r w:rsidRPr="004F58E0">
              <w:rPr>
                <w:rFonts w:hint="eastAsia"/>
                <w:b/>
              </w:rPr>
              <w:t>LC:</w:t>
            </w:r>
            <w:r w:rsidRPr="004F58E0">
              <w:rPr>
                <w:rFonts w:hint="eastAsia"/>
              </w:rPr>
              <w:t xml:space="preserve"> Location</w:t>
            </w:r>
          </w:p>
          <w:p w:rsidR="009A4D74" w:rsidRPr="004F58E0" w:rsidRDefault="009A4D74" w:rsidP="00113654">
            <w:r w:rsidRPr="004F58E0">
              <w:rPr>
                <w:rFonts w:hint="eastAsia"/>
                <w:b/>
              </w:rPr>
              <w:t>DR:</w:t>
            </w:r>
            <w:r w:rsidRPr="004F58E0">
              <w:rPr>
                <w:rFonts w:hint="eastAsia"/>
              </w:rPr>
              <w:t xml:space="preserve"> Day range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TIME_TYPE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時間維度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D1072C" w:rsidP="00113654">
            <w:pPr>
              <w:rPr>
                <w:strike/>
                <w:color w:val="FF0000"/>
              </w:rPr>
            </w:pPr>
            <w:r w:rsidRPr="004F58E0">
              <w:rPr>
                <w:rFonts w:hint="eastAsia"/>
                <w:strike/>
                <w:color w:val="FF0000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M:</w:t>
            </w:r>
            <w:r w:rsidRPr="004F58E0">
              <w:rPr>
                <w:rFonts w:hint="eastAsia"/>
                <w:strike/>
              </w:rPr>
              <w:t>分鐘</w:t>
            </w:r>
          </w:p>
          <w:p w:rsidR="006438F7" w:rsidRPr="004F58E0" w:rsidRDefault="006438F7" w:rsidP="001136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H:</w:t>
            </w:r>
            <w:r w:rsidRPr="004F58E0">
              <w:rPr>
                <w:rFonts w:hint="eastAsia"/>
                <w:strike/>
              </w:rPr>
              <w:t>小時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D:</w:t>
            </w:r>
            <w:r w:rsidRPr="004F58E0">
              <w:rPr>
                <w:rFonts w:hint="eastAsia"/>
              </w:rPr>
              <w:t>天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CNT_AMT_TYPE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累計的類型</w:t>
            </w:r>
            <w:r w:rsidRPr="004F58E0">
              <w:rPr>
                <w:rFonts w:hint="eastAsia"/>
              </w:rPr>
              <w:t xml:space="preserve"> (</w:t>
            </w:r>
            <w:r w:rsidRPr="004F58E0">
              <w:rPr>
                <w:rFonts w:hint="eastAsia"/>
              </w:rPr>
              <w:t>交易次數或交易金額</w:t>
            </w:r>
            <w:r w:rsidRPr="004F58E0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trike/>
                <w:color w:val="FF0000"/>
              </w:rPr>
            </w:pPr>
            <w:r w:rsidRPr="004F58E0">
              <w:rPr>
                <w:rFonts w:hint="eastAsia"/>
                <w:strike/>
                <w:color w:val="FF0000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C: Count</w:t>
            </w:r>
            <w:r w:rsidRPr="004F58E0">
              <w:rPr>
                <w:rFonts w:hint="eastAsia"/>
              </w:rPr>
              <w:t>次數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A: Amount</w:t>
            </w:r>
            <w:r w:rsidRPr="004F58E0">
              <w:rPr>
                <w:rFonts w:hint="eastAsia"/>
              </w:rPr>
              <w:t>金額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26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8D74FB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SINGLE_T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X</w:t>
            </w:r>
            <w:r w:rsidRPr="004F58E0">
              <w:rPr>
                <w:rFonts w:ascii="Arial" w:hAnsi="Arial" w:cs="Arial"/>
                <w:sz w:val="20"/>
                <w:szCs w:val="20"/>
              </w:rPr>
              <w:t>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是否使用單筆交易金額的條件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  <w:color w:val="FF000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否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是</w:t>
            </w:r>
          </w:p>
        </w:tc>
      </w:tr>
    </w:tbl>
    <w:p w:rsidR="006438F7" w:rsidRDefault="006438F7" w:rsidP="006438F7">
      <w:r w:rsidRPr="0016095F">
        <w:rPr>
          <w:rFonts w:hint="eastAsia"/>
        </w:rPr>
        <w:t>風險條件的主檔資料</w:t>
      </w:r>
    </w:p>
    <w:p w:rsidR="006438F7" w:rsidRPr="0016095F" w:rsidRDefault="006438F7" w:rsidP="006438F7">
      <w:pPr>
        <w:pStyle w:val="Style2"/>
      </w:pPr>
      <w:bookmarkStart w:id="76" w:name="_Toc411619743"/>
      <w:r w:rsidRPr="0016095F">
        <w:t>NPP_FR_</w:t>
      </w:r>
      <w:r>
        <w:rPr>
          <w:rFonts w:hint="eastAsia"/>
        </w:rPr>
        <w:t>PB_</w:t>
      </w:r>
      <w:r w:rsidRPr="0016095F">
        <w:t>LAST_TRADE_TIME</w:t>
      </w:r>
      <w:r>
        <w:rPr>
          <w:rFonts w:hint="eastAsia"/>
        </w:rPr>
        <w:t>_CACHE</w:t>
      </w:r>
      <w:bookmarkEnd w:id="76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13654">
            <w:r w:rsidRPr="004F58E0">
              <w:t>NPP_FR_LAST_TRADE_TIME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Pr="004F58E0">
              <w:rPr>
                <w:rFonts w:ascii="Arial" w:hAnsi="Arial" w:cs="Arial"/>
                <w:sz w:val="20"/>
                <w:szCs w:val="20"/>
              </w:rPr>
              <w:t>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最近一次交易時間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97CCE" w:rsidP="00113654">
            <w:r w:rsidRPr="004F58E0">
              <w:rPr>
                <w:rFonts w:hint="eastAsia"/>
              </w:rPr>
              <w:t>只包含</w:t>
            </w:r>
            <w:r w:rsidRPr="004F58E0">
              <w:rPr>
                <w:rFonts w:hint="eastAsia"/>
              </w:rPr>
              <w:t>deduct</w:t>
            </w:r>
            <w:r w:rsidRPr="004F58E0">
              <w:rPr>
                <w:rFonts w:hint="eastAsia"/>
              </w:rPr>
              <w:t>，不包括</w:t>
            </w:r>
            <w:r w:rsidRPr="004F58E0">
              <w:rPr>
                <w:rFonts w:hint="eastAsia"/>
              </w:rPr>
              <w:t>reversal</w:t>
            </w:r>
            <w:r w:rsidRPr="004F58E0">
              <w:rPr>
                <w:rFonts w:hint="eastAsia"/>
              </w:rPr>
              <w:t>或</w:t>
            </w:r>
            <w:r w:rsidRPr="004F58E0">
              <w:rPr>
                <w:rFonts w:hint="eastAsia"/>
              </w:rPr>
              <w:t>refnud</w:t>
            </w:r>
          </w:p>
        </w:tc>
      </w:tr>
    </w:tbl>
    <w:p w:rsidR="006438F7" w:rsidRPr="0016095F" w:rsidRDefault="006438F7" w:rsidP="006438F7">
      <w:r w:rsidRPr="0016095F">
        <w:rPr>
          <w:rFonts w:hint="eastAsia"/>
        </w:rPr>
        <w:t>Cache table</w:t>
      </w:r>
      <w:r w:rsidRPr="0016095F">
        <w:rPr>
          <w:rFonts w:hint="eastAsia"/>
        </w:rPr>
        <w:t>，用來計算</w:t>
      </w:r>
      <w:r>
        <w:rPr>
          <w:rFonts w:hint="eastAsia"/>
        </w:rPr>
        <w:t>PB</w:t>
      </w:r>
      <w:r w:rsidRPr="0016095F">
        <w:rPr>
          <w:rFonts w:hint="eastAsia"/>
        </w:rPr>
        <w:t>風險，交易成功時會更新此</w:t>
      </w:r>
      <w:r w:rsidRPr="0016095F">
        <w:rPr>
          <w:rFonts w:hint="eastAsia"/>
        </w:rPr>
        <w:t>table</w:t>
      </w:r>
    </w:p>
    <w:p w:rsidR="006438F7" w:rsidRPr="0016095F" w:rsidRDefault="006438F7" w:rsidP="006438F7">
      <w:pPr>
        <w:pStyle w:val="Style2"/>
      </w:pPr>
      <w:bookmarkStart w:id="77" w:name="_Toc411619744"/>
      <w:r w:rsidRPr="0016095F">
        <w:t>NPP_FR_</w:t>
      </w:r>
      <w:r>
        <w:rPr>
          <w:rFonts w:hint="eastAsia"/>
        </w:rPr>
        <w:t>PB_</w:t>
      </w:r>
      <w:r>
        <w:t>T</w:t>
      </w:r>
      <w:r w:rsidR="00150699">
        <w:rPr>
          <w:rFonts w:hint="eastAsia"/>
        </w:rPr>
        <w:t>X</w:t>
      </w:r>
      <w:r>
        <w:t>_LOG_HOURLY_CACHE</w:t>
      </w:r>
      <w:bookmarkEnd w:id="77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150699">
            <w:r w:rsidRPr="004F58E0">
              <w:t>NPP_FR_T</w:t>
            </w:r>
            <w:r w:rsidR="00150699" w:rsidRPr="004F58E0">
              <w:rPr>
                <w:rFonts w:hint="eastAsia"/>
              </w:rPr>
              <w:t>X</w:t>
            </w:r>
            <w:r w:rsidRPr="004F58E0">
              <w:t>_LOG_HOURLY_CACHE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342E7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以分鐘數取得</w:t>
            </w:r>
            <w:r w:rsidRPr="004F58E0">
              <w:rPr>
                <w:rFonts w:hint="eastAsia"/>
              </w:rPr>
              <w:t>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0~1440</w:t>
            </w:r>
          </w:p>
        </w:tc>
      </w:tr>
      <w:tr w:rsidR="00383443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>
            <w:r w:rsidRPr="004F58E0">
              <w:rPr>
                <w:rFonts w:hint="eastAsia"/>
              </w:rPr>
              <w:t>累計次數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3443" w:rsidRPr="004F58E0" w:rsidRDefault="00383443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16095F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FC6C40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543971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6C40" w:rsidRPr="004F58E0" w:rsidRDefault="00FC6C40" w:rsidP="00113654">
            <w:r w:rsidRPr="004F58E0">
              <w:rPr>
                <w:rFonts w:hint="eastAsia"/>
              </w:rPr>
              <w:t>e.g. 20150313</w:t>
            </w:r>
          </w:p>
        </w:tc>
      </w:tr>
      <w:tr w:rsidR="002658A1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58536F">
            <w:pPr>
              <w:numPr>
                <w:ilvl w:val="0"/>
                <w:numId w:val="15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>
            <w:pPr>
              <w:jc w:val="both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658A1" w:rsidRPr="004F58E0" w:rsidRDefault="002658A1" w:rsidP="00113654"/>
        </w:tc>
      </w:tr>
    </w:tbl>
    <w:p w:rsidR="006438F7" w:rsidRDefault="006438F7" w:rsidP="006438F7">
      <w:r w:rsidRPr="0016095F">
        <w:rPr>
          <w:rFonts w:hint="eastAsia"/>
        </w:rPr>
        <w:t>Cache table</w:t>
      </w:r>
      <w:r w:rsidRPr="0016095F">
        <w:rPr>
          <w:rFonts w:hint="eastAsia"/>
        </w:rPr>
        <w:t>，用來計算</w:t>
      </w:r>
      <w:r>
        <w:rPr>
          <w:rFonts w:hint="eastAsia"/>
        </w:rPr>
        <w:t>PB</w:t>
      </w:r>
      <w:r w:rsidRPr="0016095F">
        <w:rPr>
          <w:rFonts w:hint="eastAsia"/>
        </w:rPr>
        <w:t>風險，交易成功時會更新此</w:t>
      </w:r>
      <w:r w:rsidRPr="0016095F">
        <w:rPr>
          <w:rFonts w:hint="eastAsia"/>
        </w:rPr>
        <w:t>table</w:t>
      </w:r>
    </w:p>
    <w:p w:rsidR="006438F7" w:rsidRDefault="006438F7" w:rsidP="006438F7"/>
    <w:p w:rsidR="00FA63E4" w:rsidRPr="0016095F" w:rsidRDefault="00FA63E4" w:rsidP="00FA63E4">
      <w:pPr>
        <w:pStyle w:val="Style2"/>
      </w:pPr>
      <w:r w:rsidRPr="0016095F">
        <w:t>NPP_FR_</w:t>
      </w:r>
      <w:r>
        <w:rPr>
          <w:rFonts w:hint="eastAsia"/>
        </w:rPr>
        <w:t>PB_</w:t>
      </w:r>
      <w:r>
        <w:t>T</w:t>
      </w:r>
      <w:r w:rsidR="00150699">
        <w:rPr>
          <w:rFonts w:hint="eastAsia"/>
        </w:rPr>
        <w:t>X</w:t>
      </w:r>
      <w:r>
        <w:t>_LOG_HOURLY_CACHE</w:t>
      </w:r>
      <w:r>
        <w:rPr>
          <w:rFonts w:hint="eastAsia"/>
        </w:rPr>
        <w:t>_HIST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A63E4" w:rsidRPr="004F58E0" w:rsidTr="0025165A">
        <w:tc>
          <w:tcPr>
            <w:tcW w:w="900" w:type="dxa"/>
            <w:gridSpan w:val="2"/>
            <w:shd w:val="clear" w:color="auto" w:fill="000000"/>
          </w:tcPr>
          <w:p w:rsidR="00FA63E4" w:rsidRPr="004F58E0" w:rsidRDefault="00FA63E4" w:rsidP="0025165A"/>
        </w:tc>
        <w:tc>
          <w:tcPr>
            <w:tcW w:w="8778" w:type="dxa"/>
            <w:gridSpan w:val="7"/>
            <w:shd w:val="clear" w:color="auto" w:fill="000000"/>
          </w:tcPr>
          <w:p w:rsidR="00FA63E4" w:rsidRPr="004F58E0" w:rsidRDefault="00FA63E4" w:rsidP="00150699">
            <w:r w:rsidRPr="004F58E0">
              <w:t>NPP_FR_PB_T</w:t>
            </w:r>
            <w:r w:rsidR="00150699" w:rsidRPr="004F58E0">
              <w:rPr>
                <w:rFonts w:hint="eastAsia"/>
              </w:rPr>
              <w:t>X</w:t>
            </w:r>
            <w:r w:rsidRPr="004F58E0">
              <w:t>_LOG_HOURLY_CACHE_HIST</w:t>
            </w:r>
          </w:p>
        </w:tc>
        <w:tc>
          <w:tcPr>
            <w:tcW w:w="850" w:type="dxa"/>
            <w:shd w:val="clear" w:color="auto" w:fill="000000"/>
          </w:tcPr>
          <w:p w:rsidR="00FA63E4" w:rsidRPr="004F58E0" w:rsidRDefault="00FA63E4" w:rsidP="0025165A"/>
        </w:tc>
      </w:tr>
      <w:tr w:rsidR="00FA63E4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Remark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Pr="0016095F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Primary Key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16095F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16095F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MOD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以分鐘數取得</w:t>
            </w:r>
            <w:r w:rsidRPr="004F58E0">
              <w:rPr>
                <w:rFonts w:hint="eastAsia"/>
              </w:rPr>
              <w:t>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0~1440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累計次數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16095F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累計金額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e.g. 20150313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7922B7">
            <w:pPr>
              <w:numPr>
                <w:ilvl w:val="0"/>
                <w:numId w:val="9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jc w:val="both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</w:tbl>
    <w:p w:rsidR="00FA63E4" w:rsidRDefault="00FA63E4" w:rsidP="00FA63E4">
      <w:r>
        <w:rPr>
          <w:rFonts w:hint="eastAsia"/>
        </w:rPr>
        <w:t>Cache table</w:t>
      </w:r>
      <w:r>
        <w:rPr>
          <w:rFonts w:hint="eastAsia"/>
        </w:rPr>
        <w:t>的歷史紀錄。</w:t>
      </w:r>
      <w:r w:rsidR="00F55AB6" w:rsidRPr="00F55AB6">
        <w:rPr>
          <w:rFonts w:hint="eastAsia"/>
        </w:rPr>
        <w:t>每天定期從</w:t>
      </w:r>
      <w:r w:rsidR="00F55AB6" w:rsidRPr="00F55AB6">
        <w:rPr>
          <w:rFonts w:hint="eastAsia"/>
        </w:rPr>
        <w:t>cache table</w:t>
      </w:r>
      <w:r w:rsidR="00F55AB6">
        <w:rPr>
          <w:rFonts w:hint="eastAsia"/>
        </w:rPr>
        <w:t>倒入</w:t>
      </w:r>
      <w:r w:rsidR="00F55AB6">
        <w:rPr>
          <w:rFonts w:hint="eastAsia"/>
        </w:rPr>
        <w:t>24</w:t>
      </w:r>
      <w:r w:rsidR="00F55AB6">
        <w:rPr>
          <w:rFonts w:hint="eastAsia"/>
        </w:rPr>
        <w:t>小時前</w:t>
      </w:r>
      <w:r w:rsidR="00F55AB6" w:rsidRPr="00F55AB6">
        <w:rPr>
          <w:rFonts w:hint="eastAsia"/>
        </w:rPr>
        <w:t>的資料</w:t>
      </w:r>
      <w:r w:rsidR="004D3AED">
        <w:rPr>
          <w:rFonts w:hint="eastAsia"/>
        </w:rPr>
        <w:t>留存</w:t>
      </w:r>
      <w:r w:rsidR="00F55AB6" w:rsidRPr="00F55AB6">
        <w:rPr>
          <w:rFonts w:hint="eastAsia"/>
        </w:rPr>
        <w:t>。</w:t>
      </w:r>
    </w:p>
    <w:p w:rsidR="00FA63E4" w:rsidRDefault="00FA63E4" w:rsidP="006438F7"/>
    <w:p w:rsidR="006438F7" w:rsidRPr="0016095F" w:rsidRDefault="006438F7" w:rsidP="006438F7">
      <w:pPr>
        <w:pStyle w:val="Style2"/>
      </w:pPr>
      <w:bookmarkStart w:id="78" w:name="_Toc411619745"/>
      <w:r w:rsidRPr="00EE005A">
        <w:t>NPP_FR_</w:t>
      </w:r>
      <w:r>
        <w:rPr>
          <w:rFonts w:hint="eastAsia"/>
        </w:rPr>
        <w:t>NONPB</w:t>
      </w:r>
      <w:r w:rsidRPr="00EE005A">
        <w:t>_T</w:t>
      </w:r>
      <w:r w:rsidR="00150699">
        <w:rPr>
          <w:rFonts w:hint="eastAsia"/>
        </w:rPr>
        <w:t>X</w:t>
      </w:r>
      <w:r w:rsidRPr="00EE005A">
        <w:t>_LOG_</w:t>
      </w:r>
      <w:r>
        <w:rPr>
          <w:rFonts w:hint="eastAsia"/>
        </w:rPr>
        <w:t>IP_DAILY_CACHE</w:t>
      </w:r>
      <w:bookmarkEnd w:id="78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FA63E4" w:rsidP="00150699">
            <w:r w:rsidRPr="004F58E0">
              <w:t>NPP_FR_NONPB_T</w:t>
            </w:r>
            <w:r w:rsidR="00150699" w:rsidRPr="004F58E0">
              <w:rPr>
                <w:rFonts w:hint="eastAsia"/>
              </w:rPr>
              <w:t>X</w:t>
            </w:r>
            <w:r w:rsidRPr="004F58E0">
              <w:t>_LOG_IP_DAILY_CACHE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4F58E0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CC: Credit card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 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累計交易次數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2E7988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E7988" w:rsidP="0058536F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E7988" w:rsidRPr="004F58E0" w:rsidRDefault="002A4384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A4384" w:rsidP="00113654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A4384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A4384" w:rsidP="001136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E7988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E7988" w:rsidP="001136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988" w:rsidRPr="004F58E0" w:rsidRDefault="002E7988" w:rsidP="00113654"/>
        </w:tc>
      </w:tr>
    </w:tbl>
    <w:p w:rsidR="006438F7" w:rsidRDefault="006438F7" w:rsidP="006438F7">
      <w:r w:rsidRPr="0016095F">
        <w:rPr>
          <w:rFonts w:hint="eastAsia"/>
        </w:rPr>
        <w:t>Cache table</w:t>
      </w:r>
      <w:r w:rsidRPr="0016095F">
        <w:rPr>
          <w:rFonts w:hint="eastAsia"/>
        </w:rPr>
        <w:t>，</w:t>
      </w:r>
      <w:r>
        <w:rPr>
          <w:rFonts w:hint="eastAsia"/>
        </w:rPr>
        <w:t>存</w:t>
      </w:r>
      <w:r>
        <w:rPr>
          <w:rFonts w:hint="eastAsia"/>
        </w:rPr>
        <w:t>credit card</w:t>
      </w:r>
      <w:r>
        <w:rPr>
          <w:rFonts w:hint="eastAsia"/>
        </w:rPr>
        <w:t>、</w:t>
      </w:r>
      <w:r>
        <w:rPr>
          <w:rFonts w:hint="eastAsia"/>
        </w:rPr>
        <w:t>SVC</w:t>
      </w:r>
      <w:r>
        <w:rPr>
          <w:rFonts w:hint="eastAsia"/>
        </w:rPr>
        <w:t>這兩種</w:t>
      </w:r>
      <w:r>
        <w:rPr>
          <w:rFonts w:hint="eastAsia"/>
        </w:rPr>
        <w:t>phone bill</w:t>
      </w:r>
      <w:r>
        <w:rPr>
          <w:rFonts w:hint="eastAsia"/>
        </w:rPr>
        <w:t>以外的付款方式的每日累積交易紀錄</w:t>
      </w:r>
      <w:r>
        <w:rPr>
          <w:rFonts w:hint="eastAsia"/>
        </w:rPr>
        <w:t xml:space="preserve"> (by IP)</w:t>
      </w:r>
    </w:p>
    <w:p w:rsidR="00FA63E4" w:rsidRDefault="00FA63E4" w:rsidP="006438F7"/>
    <w:p w:rsidR="00FA63E4" w:rsidRPr="0016095F" w:rsidRDefault="00FA63E4" w:rsidP="00FA63E4">
      <w:pPr>
        <w:pStyle w:val="Style2"/>
      </w:pPr>
      <w:r w:rsidRPr="00EE005A">
        <w:t>NPP_FR_</w:t>
      </w:r>
      <w:r>
        <w:rPr>
          <w:rFonts w:hint="eastAsia"/>
        </w:rPr>
        <w:t>NONPB</w:t>
      </w:r>
      <w:r w:rsidRPr="00EE005A">
        <w:t>_T</w:t>
      </w:r>
      <w:r w:rsidR="00F55AB6">
        <w:rPr>
          <w:rFonts w:hint="eastAsia"/>
        </w:rPr>
        <w:t>X</w:t>
      </w:r>
      <w:r w:rsidRPr="00EE005A">
        <w:t>_LOG_</w:t>
      </w:r>
      <w:r>
        <w:rPr>
          <w:rFonts w:hint="eastAsia"/>
        </w:rPr>
        <w:t>IP_DAILY_CACHE_HIST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A63E4" w:rsidRPr="004F58E0" w:rsidTr="0025165A">
        <w:tc>
          <w:tcPr>
            <w:tcW w:w="900" w:type="dxa"/>
            <w:gridSpan w:val="2"/>
            <w:shd w:val="clear" w:color="auto" w:fill="000000"/>
          </w:tcPr>
          <w:p w:rsidR="00FA63E4" w:rsidRPr="004F58E0" w:rsidRDefault="00FA63E4" w:rsidP="0025165A"/>
        </w:tc>
        <w:tc>
          <w:tcPr>
            <w:tcW w:w="8778" w:type="dxa"/>
            <w:gridSpan w:val="7"/>
            <w:shd w:val="clear" w:color="auto" w:fill="000000"/>
          </w:tcPr>
          <w:p w:rsidR="00FA63E4" w:rsidRPr="004F58E0" w:rsidRDefault="00FA63E4" w:rsidP="00F55AB6">
            <w:r w:rsidRPr="004F58E0">
              <w:t>NPP_FR_NONPB_T</w:t>
            </w:r>
            <w:r w:rsidR="00F55AB6" w:rsidRPr="004F58E0">
              <w:rPr>
                <w:rFonts w:hint="eastAsia"/>
              </w:rPr>
              <w:t>X</w:t>
            </w:r>
            <w:r w:rsidRPr="004F58E0">
              <w:t>_LOG_IP_DAILY_CACHE</w:t>
            </w:r>
            <w:r w:rsidRPr="004F58E0">
              <w:rPr>
                <w:rFonts w:hint="eastAsia"/>
              </w:rPr>
              <w:t>_HIST</w:t>
            </w:r>
          </w:p>
        </w:tc>
        <w:tc>
          <w:tcPr>
            <w:tcW w:w="850" w:type="dxa"/>
            <w:shd w:val="clear" w:color="auto" w:fill="000000"/>
          </w:tcPr>
          <w:p w:rsidR="00FA63E4" w:rsidRPr="004F58E0" w:rsidRDefault="00FA63E4" w:rsidP="0025165A"/>
        </w:tc>
      </w:tr>
      <w:tr w:rsidR="00FA63E4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A63E4" w:rsidRPr="004F58E0" w:rsidRDefault="00FA63E4" w:rsidP="0025165A">
            <w:r w:rsidRPr="004F58E0">
              <w:t>Remark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Pr="0016095F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Primary Key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Pr="004F58E0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CC: Credit card</w:t>
            </w:r>
          </w:p>
          <w:p w:rsidR="00FA63E4" w:rsidRPr="004F58E0" w:rsidRDefault="00FA63E4" w:rsidP="0025165A">
            <w:r w:rsidRPr="004F58E0">
              <w:rPr>
                <w:rFonts w:hint="eastAsia"/>
              </w:rPr>
              <w:t>SVC: SVC</w:t>
            </w:r>
          </w:p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累計交易次數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累計金額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  <w:tr w:rsidR="00FA63E4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numPr>
                <w:ilvl w:val="0"/>
                <w:numId w:val="3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A63E4" w:rsidRPr="004F58E0" w:rsidRDefault="00FA63E4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63E4" w:rsidRPr="004F58E0" w:rsidRDefault="00FA63E4" w:rsidP="0025165A"/>
        </w:tc>
      </w:tr>
    </w:tbl>
    <w:p w:rsidR="00FA63E4" w:rsidRDefault="00FA63E4" w:rsidP="00FA63E4">
      <w:r w:rsidRPr="0016095F">
        <w:rPr>
          <w:rFonts w:hint="eastAsia"/>
        </w:rPr>
        <w:t>Cache table</w:t>
      </w:r>
      <w:r w:rsidRPr="0016095F">
        <w:rPr>
          <w:rFonts w:hint="eastAsia"/>
        </w:rPr>
        <w:t>，</w:t>
      </w:r>
      <w:r>
        <w:rPr>
          <w:rFonts w:hint="eastAsia"/>
        </w:rPr>
        <w:t>存</w:t>
      </w:r>
      <w:r>
        <w:rPr>
          <w:rFonts w:hint="eastAsia"/>
        </w:rPr>
        <w:t>credit card</w:t>
      </w:r>
      <w:r>
        <w:rPr>
          <w:rFonts w:hint="eastAsia"/>
        </w:rPr>
        <w:t>、</w:t>
      </w:r>
      <w:r>
        <w:rPr>
          <w:rFonts w:hint="eastAsia"/>
        </w:rPr>
        <w:t>SVC</w:t>
      </w:r>
      <w:r>
        <w:rPr>
          <w:rFonts w:hint="eastAsia"/>
        </w:rPr>
        <w:t>這兩種</w:t>
      </w:r>
      <w:r>
        <w:rPr>
          <w:rFonts w:hint="eastAsia"/>
        </w:rPr>
        <w:t>phone bill</w:t>
      </w:r>
      <w:r>
        <w:rPr>
          <w:rFonts w:hint="eastAsia"/>
        </w:rPr>
        <w:t>以外的付款方式的每日累積交易紀錄</w:t>
      </w:r>
      <w:r>
        <w:rPr>
          <w:rFonts w:hint="eastAsia"/>
        </w:rPr>
        <w:t xml:space="preserve"> (by IP)</w:t>
      </w:r>
      <w:r w:rsidR="00F55AB6">
        <w:rPr>
          <w:rFonts w:hint="eastAsia"/>
        </w:rPr>
        <w:t>，每天</w:t>
      </w:r>
      <w:r w:rsidR="00F55AB6">
        <w:rPr>
          <w:rFonts w:hint="eastAsia"/>
        </w:rPr>
        <w:lastRenderedPageBreak/>
        <w:t>定期從</w:t>
      </w:r>
      <w:r w:rsidR="00F55AB6">
        <w:rPr>
          <w:rFonts w:hint="eastAsia"/>
        </w:rPr>
        <w:t>cache table</w:t>
      </w:r>
      <w:r w:rsidR="00F55AB6">
        <w:rPr>
          <w:rFonts w:hint="eastAsia"/>
        </w:rPr>
        <w:t>倒入前一天的資料</w:t>
      </w:r>
      <w:r w:rsidR="004D3AED">
        <w:rPr>
          <w:rFonts w:hint="eastAsia"/>
        </w:rPr>
        <w:t>留存</w:t>
      </w:r>
      <w:r w:rsidR="00F55AB6">
        <w:rPr>
          <w:rFonts w:hint="eastAsia"/>
        </w:rPr>
        <w:t>。</w:t>
      </w:r>
    </w:p>
    <w:p w:rsidR="00FA63E4" w:rsidRDefault="00FA63E4" w:rsidP="006438F7"/>
    <w:p w:rsidR="006438F7" w:rsidRPr="0016095F" w:rsidRDefault="006438F7" w:rsidP="006438F7">
      <w:pPr>
        <w:pStyle w:val="Style2"/>
      </w:pPr>
      <w:bookmarkStart w:id="79" w:name="_Toc411619746"/>
      <w:r w:rsidRPr="00EE005A">
        <w:t>NPP_FR_</w:t>
      </w:r>
      <w:r>
        <w:rPr>
          <w:rFonts w:hint="eastAsia"/>
        </w:rPr>
        <w:t>NONPB</w:t>
      </w:r>
      <w:r w:rsidRPr="00EE005A">
        <w:t>_T</w:t>
      </w:r>
      <w:r w:rsidR="00F53FEC">
        <w:rPr>
          <w:rFonts w:hint="eastAsia"/>
        </w:rPr>
        <w:t>X</w:t>
      </w:r>
      <w:r w:rsidRPr="00EE005A">
        <w:t>_LOG_</w:t>
      </w:r>
      <w:r>
        <w:rPr>
          <w:rFonts w:hint="eastAsia"/>
        </w:rPr>
        <w:t>NO_DAILY_CACHE</w:t>
      </w:r>
      <w:bookmarkEnd w:id="79"/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6438F7" w:rsidRPr="004F58E0" w:rsidTr="00C94CC7">
        <w:tc>
          <w:tcPr>
            <w:tcW w:w="900" w:type="dxa"/>
            <w:gridSpan w:val="2"/>
            <w:shd w:val="clear" w:color="auto" w:fill="000000"/>
          </w:tcPr>
          <w:p w:rsidR="006438F7" w:rsidRPr="004F58E0" w:rsidRDefault="006438F7" w:rsidP="00113654"/>
        </w:tc>
        <w:tc>
          <w:tcPr>
            <w:tcW w:w="8778" w:type="dxa"/>
            <w:gridSpan w:val="7"/>
            <w:shd w:val="clear" w:color="auto" w:fill="000000"/>
          </w:tcPr>
          <w:p w:rsidR="006438F7" w:rsidRPr="004F58E0" w:rsidRDefault="006438F7" w:rsidP="00F53FEC">
            <w:r w:rsidRPr="004F58E0">
              <w:t>NPP_FR_</w:t>
            </w:r>
            <w:r w:rsidR="00F53FEC" w:rsidRPr="004F58E0">
              <w:rPr>
                <w:rFonts w:hint="eastAsia"/>
              </w:rPr>
              <w:t>NONPB</w:t>
            </w:r>
            <w:r w:rsidRPr="004F58E0">
              <w:t>_T</w:t>
            </w:r>
            <w:r w:rsidR="00F53FEC" w:rsidRPr="004F58E0">
              <w:rPr>
                <w:rFonts w:hint="eastAsia"/>
              </w:rPr>
              <w:t>X</w:t>
            </w:r>
            <w:r w:rsidRPr="004F58E0">
              <w:t>_LOG_</w:t>
            </w:r>
            <w:r w:rsidRPr="004F58E0">
              <w:rPr>
                <w:rFonts w:hint="eastAsia"/>
              </w:rPr>
              <w:t>NO_</w:t>
            </w:r>
            <w:r w:rsidRPr="004F58E0">
              <w:t>DAILY</w:t>
            </w:r>
            <w:r w:rsidRPr="004F58E0">
              <w:rPr>
                <w:rFonts w:hint="eastAsia"/>
              </w:rPr>
              <w:t>_CACHE</w:t>
            </w:r>
          </w:p>
        </w:tc>
        <w:tc>
          <w:tcPr>
            <w:tcW w:w="850" w:type="dxa"/>
            <w:shd w:val="clear" w:color="auto" w:fill="000000"/>
          </w:tcPr>
          <w:p w:rsidR="006438F7" w:rsidRPr="004F58E0" w:rsidRDefault="006438F7" w:rsidP="00113654"/>
        </w:tc>
      </w:tr>
      <w:tr w:rsidR="006438F7" w:rsidRPr="004F58E0" w:rsidTr="00C94CC7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438F7" w:rsidRPr="004F58E0" w:rsidRDefault="006438F7" w:rsidP="00113654">
            <w:r w:rsidRPr="004F58E0">
              <w:t>Remark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Pr="0016095F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Primary Key</w:t>
            </w:r>
          </w:p>
        </w:tc>
      </w:tr>
      <w:tr w:rsidR="006438F7" w:rsidRPr="004F58E0" w:rsidTr="005B7B5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CC: Credit card</w:t>
            </w:r>
          </w:p>
          <w:p w:rsidR="006438F7" w:rsidRPr="004F58E0" w:rsidRDefault="006438F7" w:rsidP="00113654">
            <w:r w:rsidRPr="004F58E0">
              <w:rPr>
                <w:rFonts w:hint="eastAsia"/>
              </w:rPr>
              <w:t>SVC: SVC</w:t>
            </w:r>
          </w:p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卡號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累計交易次數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6438F7" w:rsidRPr="004F58E0" w:rsidTr="00C94C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58536F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38F7" w:rsidRDefault="006438F7" w:rsidP="001136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rPr>
                <w:rFonts w:hint="eastAsia"/>
              </w:rPr>
              <w:t>累計交易金額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AF2AD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AF2ADA" w:rsidP="001136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38F7" w:rsidRPr="004F58E0" w:rsidRDefault="006438F7" w:rsidP="00113654"/>
        </w:tc>
      </w:tr>
      <w:tr w:rsidR="00CB73D3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CB73D3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CB73D3" w:rsidRPr="004F58E0" w:rsidRDefault="00CB73D3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73D3" w:rsidRPr="004F58E0" w:rsidRDefault="00CB73D3" w:rsidP="0025165A"/>
        </w:tc>
      </w:tr>
    </w:tbl>
    <w:p w:rsidR="006438F7" w:rsidRPr="00C76E77" w:rsidRDefault="006438F7" w:rsidP="006438F7">
      <w:r w:rsidRPr="0016095F">
        <w:rPr>
          <w:rFonts w:hint="eastAsia"/>
        </w:rPr>
        <w:t>Cache table</w:t>
      </w:r>
      <w:r w:rsidRPr="0016095F">
        <w:rPr>
          <w:rFonts w:hint="eastAsia"/>
        </w:rPr>
        <w:t>，</w:t>
      </w:r>
      <w:r>
        <w:rPr>
          <w:rFonts w:hint="eastAsia"/>
        </w:rPr>
        <w:t>存</w:t>
      </w:r>
      <w:r>
        <w:rPr>
          <w:rFonts w:hint="eastAsia"/>
        </w:rPr>
        <w:t>credit card</w:t>
      </w:r>
      <w:r>
        <w:rPr>
          <w:rFonts w:hint="eastAsia"/>
        </w:rPr>
        <w:t>、</w:t>
      </w:r>
      <w:r>
        <w:rPr>
          <w:rFonts w:hint="eastAsia"/>
        </w:rPr>
        <w:t>SVC</w:t>
      </w:r>
      <w:r>
        <w:rPr>
          <w:rFonts w:hint="eastAsia"/>
        </w:rPr>
        <w:t>這兩種</w:t>
      </w:r>
      <w:r>
        <w:rPr>
          <w:rFonts w:hint="eastAsia"/>
        </w:rPr>
        <w:t>phone bill</w:t>
      </w:r>
      <w:r>
        <w:rPr>
          <w:rFonts w:hint="eastAsia"/>
        </w:rPr>
        <w:t>以外的付款方式的每日累積交易紀錄</w:t>
      </w:r>
      <w:r>
        <w:rPr>
          <w:rFonts w:hint="eastAsia"/>
        </w:rPr>
        <w:t xml:space="preserve"> (by card </w:t>
      </w:r>
    </w:p>
    <w:p w:rsidR="006438F7" w:rsidRDefault="006438F7" w:rsidP="006438F7">
      <w:r>
        <w:rPr>
          <w:rFonts w:hint="eastAsia"/>
        </w:rPr>
        <w:t>number)</w:t>
      </w:r>
    </w:p>
    <w:p w:rsidR="00DD74F0" w:rsidRDefault="00DD74F0" w:rsidP="006438F7"/>
    <w:p w:rsidR="00F53FEC" w:rsidRPr="0016095F" w:rsidRDefault="00F53FEC" w:rsidP="00F53FEC">
      <w:pPr>
        <w:pStyle w:val="Style2"/>
      </w:pPr>
      <w:r w:rsidRPr="00EE005A">
        <w:t>NPP_FR_</w:t>
      </w:r>
      <w:r>
        <w:rPr>
          <w:rFonts w:hint="eastAsia"/>
        </w:rPr>
        <w:t>NONPB</w:t>
      </w:r>
      <w:r w:rsidRPr="00EE005A">
        <w:t>_T</w:t>
      </w:r>
      <w:r>
        <w:rPr>
          <w:rFonts w:hint="eastAsia"/>
        </w:rPr>
        <w:t>X</w:t>
      </w:r>
      <w:r w:rsidRPr="00EE005A">
        <w:t>_LOG_</w:t>
      </w:r>
      <w:r>
        <w:rPr>
          <w:rFonts w:hint="eastAsia"/>
        </w:rPr>
        <w:t>NO_DAILY_CACHE_HIST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53FEC" w:rsidRPr="004F58E0" w:rsidTr="0025165A">
        <w:tc>
          <w:tcPr>
            <w:tcW w:w="900" w:type="dxa"/>
            <w:gridSpan w:val="2"/>
            <w:shd w:val="clear" w:color="auto" w:fill="000000"/>
          </w:tcPr>
          <w:p w:rsidR="00F53FEC" w:rsidRPr="004F58E0" w:rsidRDefault="00F53FEC" w:rsidP="0025165A"/>
        </w:tc>
        <w:tc>
          <w:tcPr>
            <w:tcW w:w="8778" w:type="dxa"/>
            <w:gridSpan w:val="7"/>
            <w:shd w:val="clear" w:color="auto" w:fill="000000"/>
          </w:tcPr>
          <w:p w:rsidR="00F53FEC" w:rsidRPr="004F58E0" w:rsidRDefault="00F53FEC" w:rsidP="0025165A">
            <w:r w:rsidRPr="004F58E0">
              <w:t>NPP_FR_</w:t>
            </w:r>
            <w:r w:rsidRPr="004F58E0">
              <w:rPr>
                <w:rFonts w:hint="eastAsia"/>
              </w:rPr>
              <w:t>NONPB</w:t>
            </w:r>
            <w:r w:rsidRPr="004F58E0">
              <w:t>_T</w:t>
            </w:r>
            <w:r w:rsidRPr="004F58E0">
              <w:rPr>
                <w:rFonts w:hint="eastAsia"/>
              </w:rPr>
              <w:t>X</w:t>
            </w:r>
            <w:r w:rsidRPr="004F58E0">
              <w:t>_LOG_</w:t>
            </w:r>
            <w:r w:rsidRPr="004F58E0">
              <w:rPr>
                <w:rFonts w:hint="eastAsia"/>
              </w:rPr>
              <w:t>NO_</w:t>
            </w:r>
            <w:r w:rsidRPr="004F58E0">
              <w:t>DAILY</w:t>
            </w:r>
            <w:r w:rsidRPr="004F58E0">
              <w:rPr>
                <w:rFonts w:hint="eastAsia"/>
              </w:rPr>
              <w:t>_CACHE_HIST</w:t>
            </w:r>
          </w:p>
        </w:tc>
        <w:tc>
          <w:tcPr>
            <w:tcW w:w="850" w:type="dxa"/>
            <w:shd w:val="clear" w:color="auto" w:fill="000000"/>
          </w:tcPr>
          <w:p w:rsidR="00F53FEC" w:rsidRPr="004F58E0" w:rsidRDefault="00F53FEC" w:rsidP="0025165A"/>
        </w:tc>
      </w:tr>
      <w:tr w:rsidR="00F53FEC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3FEC" w:rsidRPr="004F58E0" w:rsidRDefault="00F53FEC" w:rsidP="0025165A">
            <w:r w:rsidRPr="004F58E0">
              <w:t>Remark</w:t>
            </w:r>
          </w:p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Pr="0016095F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流水號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Primary Key</w:t>
            </w:r>
          </w:p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CC: Credit card</w:t>
            </w:r>
          </w:p>
          <w:p w:rsidR="00F53FEC" w:rsidRPr="004F58E0" w:rsidRDefault="00F53FEC" w:rsidP="0025165A">
            <w:r w:rsidRPr="004F58E0">
              <w:rPr>
                <w:rFonts w:hint="eastAsia"/>
              </w:rPr>
              <w:t>SVC: SVC</w:t>
            </w:r>
          </w:p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CARD_NO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卡號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TIMES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累計交易次數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累計交易金額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  <w:tr w:rsidR="00F53FEC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numPr>
                <w:ilvl w:val="0"/>
                <w:numId w:val="40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53FEC" w:rsidRPr="004F58E0" w:rsidRDefault="00F53FEC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YYYYMMDD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3FEC" w:rsidRPr="004F58E0" w:rsidRDefault="00F53FEC" w:rsidP="0025165A"/>
        </w:tc>
      </w:tr>
    </w:tbl>
    <w:p w:rsidR="00F53FEC" w:rsidRPr="00C76E77" w:rsidRDefault="00F53FEC" w:rsidP="00F53FEC">
      <w:r w:rsidRPr="0016095F">
        <w:rPr>
          <w:rFonts w:hint="eastAsia"/>
        </w:rPr>
        <w:t>Cache table</w:t>
      </w:r>
      <w:r w:rsidRPr="0016095F">
        <w:rPr>
          <w:rFonts w:hint="eastAsia"/>
        </w:rPr>
        <w:t>，</w:t>
      </w:r>
      <w:r>
        <w:rPr>
          <w:rFonts w:hint="eastAsia"/>
        </w:rPr>
        <w:t>存</w:t>
      </w:r>
      <w:r>
        <w:rPr>
          <w:rFonts w:hint="eastAsia"/>
        </w:rPr>
        <w:t>credit card</w:t>
      </w:r>
      <w:r>
        <w:rPr>
          <w:rFonts w:hint="eastAsia"/>
        </w:rPr>
        <w:t>、</w:t>
      </w:r>
      <w:r>
        <w:rPr>
          <w:rFonts w:hint="eastAsia"/>
        </w:rPr>
        <w:t>SVC</w:t>
      </w:r>
      <w:r>
        <w:rPr>
          <w:rFonts w:hint="eastAsia"/>
        </w:rPr>
        <w:t>這兩種</w:t>
      </w:r>
      <w:r>
        <w:rPr>
          <w:rFonts w:hint="eastAsia"/>
        </w:rPr>
        <w:t>phone bill</w:t>
      </w:r>
      <w:r>
        <w:rPr>
          <w:rFonts w:hint="eastAsia"/>
        </w:rPr>
        <w:t>以外的付款方式的每日累積交易紀錄</w:t>
      </w:r>
      <w:r>
        <w:rPr>
          <w:rFonts w:hint="eastAsia"/>
        </w:rPr>
        <w:t xml:space="preserve"> (by card </w:t>
      </w:r>
    </w:p>
    <w:p w:rsidR="00F53FEC" w:rsidRDefault="00F53FEC" w:rsidP="00F53FEC">
      <w:r>
        <w:rPr>
          <w:rFonts w:hint="eastAsia"/>
        </w:rPr>
        <w:t>number)</w:t>
      </w:r>
      <w:r w:rsidRPr="00F53FEC">
        <w:rPr>
          <w:rFonts w:hint="eastAsia"/>
        </w:rPr>
        <w:t xml:space="preserve"> </w:t>
      </w:r>
      <w:r>
        <w:rPr>
          <w:rFonts w:hint="eastAsia"/>
        </w:rPr>
        <w:t>每天定期從</w:t>
      </w:r>
      <w:r>
        <w:rPr>
          <w:rFonts w:hint="eastAsia"/>
        </w:rPr>
        <w:t>cache table</w:t>
      </w:r>
      <w:r>
        <w:rPr>
          <w:rFonts w:hint="eastAsia"/>
        </w:rPr>
        <w:t>倒入前一天的資料</w:t>
      </w:r>
      <w:r w:rsidR="004D3AED">
        <w:rPr>
          <w:rFonts w:hint="eastAsia"/>
        </w:rPr>
        <w:t>留存</w:t>
      </w:r>
      <w:r>
        <w:rPr>
          <w:rFonts w:hint="eastAsia"/>
        </w:rPr>
        <w:t>。</w:t>
      </w:r>
    </w:p>
    <w:p w:rsidR="00F53FEC" w:rsidRDefault="00F53FEC" w:rsidP="006438F7"/>
    <w:p w:rsidR="00F53FEC" w:rsidRDefault="00F53FEC" w:rsidP="006438F7"/>
    <w:p w:rsidR="00DD74F0" w:rsidRPr="0016095F" w:rsidRDefault="00DD74F0" w:rsidP="00DD74F0">
      <w:pPr>
        <w:pStyle w:val="Style2"/>
      </w:pPr>
      <w:r w:rsidRPr="00EE005A">
        <w:t>NPP_</w:t>
      </w:r>
      <w:r>
        <w:rPr>
          <w:rFonts w:hint="eastAsia"/>
        </w:rPr>
        <w:t>BANK_BIN_LIST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709"/>
        <w:gridCol w:w="850"/>
        <w:gridCol w:w="1418"/>
        <w:gridCol w:w="1134"/>
        <w:gridCol w:w="850"/>
      </w:tblGrid>
      <w:tr w:rsidR="00DD74F0" w:rsidRPr="004F58E0" w:rsidTr="002E7988">
        <w:tc>
          <w:tcPr>
            <w:tcW w:w="900" w:type="dxa"/>
            <w:gridSpan w:val="2"/>
            <w:shd w:val="clear" w:color="auto" w:fill="000000"/>
          </w:tcPr>
          <w:p w:rsidR="00DD74F0" w:rsidRPr="004F58E0" w:rsidRDefault="00DD74F0" w:rsidP="002E7988"/>
        </w:tc>
        <w:tc>
          <w:tcPr>
            <w:tcW w:w="8778" w:type="dxa"/>
            <w:gridSpan w:val="7"/>
            <w:shd w:val="clear" w:color="auto" w:fill="000000"/>
          </w:tcPr>
          <w:p w:rsidR="00DD74F0" w:rsidRPr="004F58E0" w:rsidRDefault="00DD74F0" w:rsidP="002E7988">
            <w:r w:rsidRPr="004F58E0">
              <w:t>NPP_FR_</w:t>
            </w:r>
            <w:r w:rsidRPr="004F58E0">
              <w:rPr>
                <w:rFonts w:hint="eastAsia"/>
              </w:rPr>
              <w:t>OTHER</w:t>
            </w:r>
            <w:r w:rsidRPr="004F58E0">
              <w:t>_TRANSACTION_LOG_</w:t>
            </w:r>
            <w:r w:rsidRPr="004F58E0">
              <w:rPr>
                <w:rFonts w:hint="eastAsia"/>
              </w:rPr>
              <w:t>NO_</w:t>
            </w:r>
            <w:r w:rsidRPr="004F58E0">
              <w:t>DAILY</w:t>
            </w:r>
            <w:r w:rsidRPr="004F58E0">
              <w:rPr>
                <w:rFonts w:hint="eastAsia"/>
              </w:rPr>
              <w:t>_CACHE</w:t>
            </w:r>
          </w:p>
        </w:tc>
        <w:tc>
          <w:tcPr>
            <w:tcW w:w="850" w:type="dxa"/>
            <w:shd w:val="clear" w:color="auto" w:fill="000000"/>
          </w:tcPr>
          <w:p w:rsidR="00DD74F0" w:rsidRPr="004F58E0" w:rsidRDefault="00DD74F0" w:rsidP="002E7988"/>
        </w:tc>
      </w:tr>
      <w:tr w:rsidR="00DD74F0" w:rsidRPr="004F58E0" w:rsidTr="00DD74F0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lastRenderedPageBreak/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D74F0" w:rsidRPr="004F58E0" w:rsidRDefault="00DD74F0" w:rsidP="002E7988">
            <w:r w:rsidRPr="004F58E0">
              <w:t>Remark</w:t>
            </w:r>
          </w:p>
        </w:tc>
      </w:tr>
      <w:tr w:rsidR="00DD74F0" w:rsidRPr="004F58E0" w:rsidTr="00DD74F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7922B7">
            <w:pPr>
              <w:numPr>
                <w:ilvl w:val="0"/>
                <w:numId w:val="9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BIN_CODE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</w:pPr>
            <w:r w:rsidRPr="004F58E0">
              <w:t>Bin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r w:rsidRPr="004F58E0"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r w:rsidRPr="004F58E0">
              <w:rPr>
                <w:rFonts w:hint="eastAsia"/>
              </w:rPr>
              <w:t>卡號前</w:t>
            </w:r>
            <w:r w:rsidRPr="004F58E0">
              <w:t xml:space="preserve"> 6 </w:t>
            </w:r>
            <w:r w:rsidRPr="004F58E0">
              <w:rPr>
                <w:rFonts w:hint="eastAsia"/>
              </w:rPr>
              <w:t>碼</w:t>
            </w:r>
          </w:p>
        </w:tc>
      </w:tr>
      <w:tr w:rsidR="00DD74F0" w:rsidRPr="004F58E0" w:rsidTr="00DD74F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7922B7">
            <w:pPr>
              <w:numPr>
                <w:ilvl w:val="0"/>
                <w:numId w:val="9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BANK_ID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</w:pPr>
            <w:r w:rsidRPr="004F58E0">
              <w:t>Bank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/>
        </w:tc>
      </w:tr>
      <w:tr w:rsidR="00DD74F0" w:rsidRPr="004F58E0" w:rsidTr="00DD74F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7922B7">
            <w:pPr>
              <w:numPr>
                <w:ilvl w:val="0"/>
                <w:numId w:val="9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CARD_TYPE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</w:pPr>
            <w:r w:rsidRPr="004F58E0">
              <w:t>Card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r w:rsidRPr="004F58E0"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r w:rsidRPr="004F58E0">
              <w:t>V, M, J</w:t>
            </w:r>
          </w:p>
        </w:tc>
      </w:tr>
      <w:tr w:rsidR="00DD74F0" w:rsidRPr="004F58E0" w:rsidTr="00DD74F0">
        <w:trPr>
          <w:trHeight w:val="104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7922B7">
            <w:pPr>
              <w:numPr>
                <w:ilvl w:val="0"/>
                <w:numId w:val="9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DD74F0">
            <w:pPr>
              <w:spacing w:before="40" w:after="120"/>
            </w:pPr>
            <w:r w:rsidRPr="004F58E0">
              <w:t>Last Modification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TIMESTAMP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Default="00DD74F0" w:rsidP="002E7988">
            <w:pPr>
              <w:jc w:val="center"/>
              <w:rPr>
                <w:rFonts w:ascii="新細明體" w:hAnsi="新細明體" w:cs="新細明體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jc w:val="center"/>
              <w:rPr>
                <w:sz w:val="16"/>
                <w:szCs w:val="16"/>
              </w:rPr>
            </w:pPr>
            <w:r w:rsidRPr="004F58E0">
              <w:rPr>
                <w:sz w:val="16"/>
                <w:szCs w:val="16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74F0" w:rsidRPr="004F58E0" w:rsidRDefault="00DD74F0" w:rsidP="002E7988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DD74F0" w:rsidRPr="00C76E77" w:rsidRDefault="00DD74F0" w:rsidP="006438F7"/>
    <w:p w:rsidR="0083604D" w:rsidRPr="0016095F" w:rsidRDefault="0083604D" w:rsidP="0083604D">
      <w:pPr>
        <w:pStyle w:val="Style1"/>
      </w:pPr>
      <w:r>
        <w:rPr>
          <w:rFonts w:eastAsia="新細明體" w:hint="eastAsia"/>
        </w:rPr>
        <w:t>Transaction</w:t>
      </w:r>
    </w:p>
    <w:p w:rsidR="0083604D" w:rsidRPr="0016095F" w:rsidRDefault="0083604D" w:rsidP="0083604D">
      <w:pPr>
        <w:pStyle w:val="Style2"/>
      </w:pPr>
      <w:r>
        <w:t>NPP_</w:t>
      </w:r>
      <w:r>
        <w:rPr>
          <w:rFonts w:hint="eastAsia"/>
        </w:rPr>
        <w:t>PAY_TRANS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992"/>
        <w:gridCol w:w="851"/>
        <w:gridCol w:w="1134"/>
        <w:gridCol w:w="1134"/>
        <w:gridCol w:w="850"/>
      </w:tblGrid>
      <w:tr w:rsidR="0083604D" w:rsidRPr="004F58E0" w:rsidTr="004759D8">
        <w:tc>
          <w:tcPr>
            <w:tcW w:w="900" w:type="dxa"/>
            <w:gridSpan w:val="2"/>
            <w:shd w:val="clear" w:color="auto" w:fill="000000"/>
          </w:tcPr>
          <w:p w:rsidR="0083604D" w:rsidRPr="004F58E0" w:rsidRDefault="0083604D" w:rsidP="004759D8"/>
        </w:tc>
        <w:tc>
          <w:tcPr>
            <w:tcW w:w="8778" w:type="dxa"/>
            <w:gridSpan w:val="7"/>
            <w:shd w:val="clear" w:color="auto" w:fill="000000"/>
          </w:tcPr>
          <w:p w:rsidR="0083604D" w:rsidRPr="004F58E0" w:rsidRDefault="0083604D" w:rsidP="004759D8">
            <w:r w:rsidRPr="004F58E0">
              <w:t>NPP_</w:t>
            </w:r>
            <w:r w:rsidR="004759D8" w:rsidRPr="004F58E0">
              <w:rPr>
                <w:rFonts w:hint="eastAsia"/>
              </w:rPr>
              <w:t>PAY_TRANS</w:t>
            </w:r>
          </w:p>
        </w:tc>
        <w:tc>
          <w:tcPr>
            <w:tcW w:w="850" w:type="dxa"/>
            <w:shd w:val="clear" w:color="auto" w:fill="000000"/>
          </w:tcPr>
          <w:p w:rsidR="0083604D" w:rsidRPr="004F58E0" w:rsidRDefault="0083604D" w:rsidP="004759D8"/>
        </w:tc>
      </w:tr>
      <w:tr w:rsidR="0083604D" w:rsidRPr="004F58E0" w:rsidTr="00BC1F3C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604D" w:rsidRPr="004F58E0" w:rsidRDefault="0083604D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</w:t>
            </w:r>
            <w:r w:rsidR="0083604D"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BC1F3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4759D8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C1F3C" w:rsidP="004759D8">
            <w:pPr>
              <w:rPr>
                <w:sz w:val="16"/>
                <w:szCs w:val="16"/>
              </w:rPr>
            </w:pPr>
            <w:commentRangeStart w:id="80"/>
            <w:r w:rsidRPr="004F58E0">
              <w:rPr>
                <w:rFonts w:hint="eastAsia"/>
                <w:sz w:val="16"/>
                <w:szCs w:val="16"/>
              </w:rPr>
              <w:t>TIMESTAMP</w:t>
            </w:r>
            <w:commentRangeEnd w:id="80"/>
            <w:r w:rsidRPr="004F58E0">
              <w:rPr>
                <w:rStyle w:val="af0"/>
              </w:rPr>
              <w:commentReference w:id="80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交易狀態</w:t>
            </w:r>
          </w:p>
          <w:p w:rsidR="00BC1F3C" w:rsidRPr="004F58E0" w:rsidRDefault="00BC1F3C" w:rsidP="004759D8">
            <w:r w:rsidRPr="004F58E0">
              <w:t xml:space="preserve">Payment </w:t>
            </w:r>
            <w:r w:rsidRPr="004F58E0">
              <w:rPr>
                <w:rFonts w:hint="eastAsia"/>
              </w:rPr>
              <w:t xml:space="preserve">TX </w:t>
            </w:r>
            <w:r w:rsidRPr="004F58E0"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t>I:Initial, A:Authorize, D:Done, AA:Agreement, E:Expired, OR:Reversal</w:t>
            </w:r>
          </w:p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SDP_ORDER_ID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SDP order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NPG_STORE_ID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NPG store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8D0CC0"/>
        </w:tc>
      </w:tr>
      <w:tr w:rsidR="00C90EC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SUB_STATUS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>
            <w:r>
              <w:rPr>
                <w:rFonts w:hint="eastAsia"/>
              </w:rPr>
              <w:t>訂閱狀態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Pr="004F58E0" w:rsidRDefault="00C90EC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0ECC" w:rsidRDefault="00C90ECC" w:rsidP="008D0CC0">
            <w:r w:rsidRPr="00C90ECC">
              <w:rPr>
                <w:rFonts w:hint="eastAsia"/>
              </w:rPr>
              <w:t>D:</w:t>
            </w:r>
            <w:r w:rsidRPr="00C90ECC">
              <w:rPr>
                <w:rFonts w:hint="eastAsia"/>
              </w:rPr>
              <w:t>訂閱成功</w:t>
            </w:r>
            <w:r w:rsidRPr="00C90ECC">
              <w:rPr>
                <w:rFonts w:hint="eastAsia"/>
              </w:rPr>
              <w:t xml:space="preserve">; </w:t>
            </w:r>
          </w:p>
          <w:p w:rsidR="00C90ECC" w:rsidRDefault="00C90ECC" w:rsidP="008D0CC0">
            <w:r w:rsidRPr="00C90ECC">
              <w:rPr>
                <w:rFonts w:hint="eastAsia"/>
              </w:rPr>
              <w:t>F:</w:t>
            </w:r>
            <w:r w:rsidRPr="00C90ECC">
              <w:rPr>
                <w:rFonts w:hint="eastAsia"/>
              </w:rPr>
              <w:t>訂閱失敗</w:t>
            </w:r>
            <w:r w:rsidRPr="00C90ECC">
              <w:rPr>
                <w:rFonts w:hint="eastAsia"/>
              </w:rPr>
              <w:t>;</w:t>
            </w:r>
          </w:p>
          <w:p w:rsidR="00C90ECC" w:rsidRPr="004F58E0" w:rsidRDefault="00C90ECC" w:rsidP="008D0CC0">
            <w:r w:rsidRPr="00C90ECC">
              <w:rPr>
                <w:rFonts w:hint="eastAsia"/>
              </w:rPr>
              <w:t>OR: Reversal</w:t>
            </w:r>
          </w:p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User</w:t>
            </w:r>
            <w:r w:rsidRPr="004F58E0">
              <w:rPr>
                <w:rFonts w:hint="eastAsia"/>
              </w:rPr>
              <w:t>帳號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582A7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582A75" w:rsidP="004759D8">
            <w:r w:rsidRPr="004F58E0">
              <w:rPr>
                <w:rFonts w:hint="eastAsia"/>
              </w:rPr>
              <w:t>18,0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8D0CC0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手機號碼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D0CC0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16095F" w:rsidRDefault="008D0CC0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>
            <w:r w:rsidRPr="004F58E0">
              <w:rPr>
                <w:rFonts w:hint="eastAsia"/>
              </w:rPr>
              <w:t>SDP User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CC0" w:rsidRPr="004F58E0" w:rsidRDefault="008D0CC0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E6B41" w:rsidP="003407E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GSM_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CARRIERTYPE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582A75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F/K</w:t>
            </w:r>
          </w:p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582A75" w:rsidP="004759D8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621C8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BILLING_ACC_ID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04D" w:rsidRPr="004F58E0" w:rsidRDefault="008D0CC0" w:rsidP="004759D8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B5164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r w:rsidRPr="004F58E0">
              <w:rPr>
                <w:rFonts w:hint="eastAsi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B5164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83604D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16095F" w:rsidRDefault="0076595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IS_FETNET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B5164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B5164F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04D" w:rsidRPr="004F58E0" w:rsidRDefault="0083604D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IS_SSO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582A75" w:rsidP="004759D8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PROD_CHI_NAME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3B06" w:rsidRPr="00C90ECC" w:rsidRDefault="00B5164F" w:rsidP="0076595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90ECC">
              <w:rPr>
                <w:rFonts w:ascii="Arial" w:hAnsi="Arial" w:cs="Arial" w:hint="eastAsia"/>
                <w:color w:val="FF0000"/>
                <w:sz w:val="20"/>
                <w:szCs w:val="20"/>
              </w:rPr>
              <w:t>BILL_SERTYPE</w:t>
            </w:r>
          </w:p>
          <w:p w:rsidR="00083B06" w:rsidRPr="00C90ECC" w:rsidRDefault="00083B06" w:rsidP="0076595F">
            <w:pPr>
              <w:jc w:val="both"/>
              <w:rPr>
                <w:rFonts w:ascii="Arial" w:hAnsi="Arial" w:cs="Arial"/>
                <w:strike/>
                <w:color w:val="FF0000"/>
                <w:sz w:val="20"/>
                <w:szCs w:val="20"/>
              </w:rPr>
            </w:pPr>
            <w:r w:rsidRPr="00C90ECC">
              <w:rPr>
                <w:rFonts w:ascii="Arial" w:hAnsi="Arial" w:cs="Arial" w:hint="eastAsia"/>
                <w:strike/>
                <w:color w:val="FF0000"/>
                <w:sz w:val="20"/>
                <w:szCs w:val="20"/>
              </w:rPr>
              <w:t>CHG_TYPE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25165A" w:rsidRDefault="000A4144" w:rsidP="004759D8">
            <w:pPr>
              <w:rPr>
                <w:color w:val="FF0000"/>
              </w:rPr>
            </w:pPr>
            <w:r w:rsidRPr="0025165A">
              <w:rPr>
                <w:rFonts w:hint="eastAsia"/>
                <w:color w:val="FF0000"/>
              </w:rPr>
              <w:t>計費方式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95728D" w:rsidP="004759D8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95728D" w:rsidP="000A4144">
            <w:r>
              <w:rPr>
                <w:rFonts w:hint="eastAsia"/>
              </w:rPr>
              <w:t>OC/RC</w:t>
            </w:r>
          </w:p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BILL_S_DATE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C06F77" w:rsidP="004759D8">
            <w:r w:rsidRPr="004F58E0">
              <w:rPr>
                <w:rFonts w:hint="eastAsia"/>
              </w:rPr>
              <w:t>RC</w:t>
            </w:r>
            <w:r w:rsidRPr="004F58E0">
              <w:rPr>
                <w:rFonts w:hint="eastAsia"/>
              </w:rPr>
              <w:t>扣款起始日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YYYYMMDD</w:t>
            </w:r>
          </w:p>
          <w:p w:rsidR="00B5164F" w:rsidRPr="004F58E0" w:rsidRDefault="00B5164F" w:rsidP="004759D8">
            <w:r w:rsidRPr="004F58E0">
              <w:rPr>
                <w:rFonts w:hint="eastAsia"/>
              </w:rPr>
              <w:t>For RC (charging start date)</w:t>
            </w:r>
          </w:p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BILL_E_DATE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C06F77" w:rsidP="004759D8">
            <w:r w:rsidRPr="004F58E0">
              <w:rPr>
                <w:rFonts w:hint="eastAsia"/>
              </w:rPr>
              <w:t>RC</w:t>
            </w:r>
            <w:r w:rsidRPr="004F58E0">
              <w:rPr>
                <w:rFonts w:hint="eastAsia"/>
              </w:rPr>
              <w:t>扣款結束日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B5164F">
            <w:r w:rsidRPr="004F58E0">
              <w:rPr>
                <w:rFonts w:hint="eastAsia"/>
              </w:rPr>
              <w:t>YYYYMMDD</w:t>
            </w:r>
          </w:p>
          <w:p w:rsidR="00B5164F" w:rsidRPr="004F58E0" w:rsidRDefault="00B5164F" w:rsidP="00B5164F">
            <w:r w:rsidRPr="004F58E0">
              <w:rPr>
                <w:rFonts w:hint="eastAsia"/>
              </w:rPr>
              <w:t>For RC (charging end date)</w:t>
            </w:r>
          </w:p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IS_PACKAGE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B5164F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SUPPORTED_PAY_METHOD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>
            <w:r w:rsidRPr="004F58E0"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5164F" w:rsidRPr="004F58E0" w:rsidRDefault="00B5164F" w:rsidP="004759D8"/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5D3830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D3830">
              <w:rPr>
                <w:rFonts w:ascii="Arial" w:hAnsi="Arial" w:cs="Arial" w:hint="eastAsia"/>
                <w:color w:val="FF0000"/>
                <w:sz w:val="20"/>
                <w:szCs w:val="20"/>
              </w:rPr>
              <w:t>CAMPAIGN_ID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5D3830" w:rsidRDefault="0025165A" w:rsidP="0025165A">
            <w:pPr>
              <w:rPr>
                <w:color w:val="FF0000"/>
              </w:rPr>
            </w:pPr>
            <w:r w:rsidRPr="005D3830">
              <w:rPr>
                <w:rFonts w:hint="eastAsia"/>
                <w:color w:val="FF0000"/>
              </w:rPr>
              <w:t>預計使用的活動</w:t>
            </w:r>
            <w:r w:rsidRPr="005D3830">
              <w:rPr>
                <w:rFonts w:hint="eastAsia"/>
                <w:color w:val="FF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5D3830" w:rsidRDefault="0025165A" w:rsidP="0025165A">
            <w:pPr>
              <w:rPr>
                <w:color w:val="FF0000"/>
                <w:sz w:val="16"/>
                <w:szCs w:val="16"/>
              </w:rPr>
            </w:pPr>
            <w:r w:rsidRPr="005D3830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5D3830" w:rsidRDefault="0025165A" w:rsidP="0025165A">
            <w:pPr>
              <w:rPr>
                <w:color w:val="FF0000"/>
              </w:rPr>
            </w:pPr>
            <w:r w:rsidRPr="005D3830">
              <w:rPr>
                <w:rFonts w:hint="eastAsia"/>
                <w:color w:val="FF000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可能為空</w:t>
            </w:r>
          </w:p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TX_AMT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交易總金額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  <w:sz w:val="16"/>
                <w:szCs w:val="16"/>
              </w:rPr>
            </w:pPr>
            <w:r w:rsidRPr="00277051">
              <w:rPr>
                <w:rFonts w:hint="eastAsia"/>
                <w:color w:val="FF0000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  <w:r w:rsidRPr="00277051">
              <w:rPr>
                <w:rFonts w:hint="eastAsia"/>
                <w:color w:val="FF0000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277051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變動計次</w:t>
            </w:r>
            <w:r>
              <w:rPr>
                <w:rFonts w:hint="eastAsia"/>
                <w:color w:val="FF0000"/>
              </w:rPr>
              <w:t xml:space="preserve">: </w:t>
            </w:r>
            <w:r>
              <w:rPr>
                <w:rFonts w:hint="eastAsia"/>
                <w:color w:val="FF0000"/>
              </w:rPr>
              <w:t>終價</w:t>
            </w:r>
          </w:p>
          <w:p w:rsidR="0025165A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變動計次不會</w:t>
            </w:r>
            <w:r>
              <w:rPr>
                <w:rFonts w:hint="eastAsia"/>
                <w:color w:val="FF0000"/>
              </w:rPr>
              <w:t>apply campaign)</w:t>
            </w:r>
          </w:p>
          <w:p w:rsidR="0025165A" w:rsidRPr="00277051" w:rsidRDefault="0025165A" w:rsidP="002516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固定計次</w:t>
            </w:r>
            <w:r>
              <w:rPr>
                <w:rFonts w:hint="eastAsia"/>
                <w:color w:val="FF0000"/>
              </w:rPr>
              <w:t xml:space="preserve">: </w:t>
            </w:r>
            <w:r>
              <w:rPr>
                <w:rFonts w:hint="eastAsia"/>
                <w:color w:val="FF0000"/>
              </w:rPr>
              <w:t>原價</w:t>
            </w:r>
          </w:p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現金支付金額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現金支付方式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POINT_AMT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點數支付金額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支付點數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POINT_PAY_METHOD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點數支付方式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DISCOUNT_AMT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折扣金額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原價</w:t>
            </w:r>
            <w:r w:rsidRPr="004F58E0">
              <w:rPr>
                <w:rFonts w:hint="eastAsia"/>
              </w:rPr>
              <w:t>(</w:t>
            </w:r>
            <w:r w:rsidRPr="004F58E0">
              <w:rPr>
                <w:rFonts w:hint="eastAsia"/>
              </w:rPr>
              <w:t>現金</w:t>
            </w:r>
            <w:r w:rsidRPr="004F58E0">
              <w:rPr>
                <w:rFonts w:hint="eastAsia"/>
              </w:rPr>
              <w:t>+</w:t>
            </w:r>
            <w:r w:rsidRPr="004F58E0">
              <w:rPr>
                <w:rFonts w:hint="eastAsia"/>
              </w:rPr>
              <w:t>點數</w:t>
            </w:r>
            <w:r w:rsidRPr="004F58E0">
              <w:rPr>
                <w:rFonts w:hint="eastAsia"/>
              </w:rPr>
              <w:t>+</w:t>
            </w:r>
            <w:r w:rsidRPr="004F58E0">
              <w:rPr>
                <w:rFonts w:hint="eastAsia"/>
              </w:rPr>
              <w:t>折抵</w:t>
            </w:r>
            <w:r w:rsidRPr="004F58E0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7E2572" w:rsidRDefault="0025165A" w:rsidP="0025165A">
            <w:pPr>
              <w:rPr>
                <w:color w:val="FF0000"/>
              </w:rPr>
            </w:pPr>
          </w:p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IS_REFUND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t>Payment refund 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B5164F">
            <w:r w:rsidRPr="004F58E0">
              <w:t>N: Not refund.</w:t>
            </w:r>
          </w:p>
          <w:p w:rsidR="000358DC" w:rsidRPr="004F58E0" w:rsidRDefault="000358DC" w:rsidP="00B5164F">
            <w:r w:rsidRPr="004F58E0">
              <w:t>P: Partial refund.</w:t>
            </w:r>
          </w:p>
          <w:p w:rsidR="000358DC" w:rsidRPr="004F58E0" w:rsidRDefault="000358DC" w:rsidP="00B5164F">
            <w:r w:rsidRPr="004F58E0">
              <w:t>F: Fully refund.</w:t>
            </w:r>
          </w:p>
          <w:p w:rsidR="000358DC" w:rsidRPr="004F58E0" w:rsidRDefault="000358DC" w:rsidP="00B5164F">
            <w:r w:rsidRPr="004F58E0">
              <w:t>C: Charge back</w:t>
            </w:r>
          </w:p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REFUND_</w:t>
            </w:r>
            <w:r w:rsidR="008C2B5C" w:rsidRPr="004F58E0">
              <w:rPr>
                <w:rFonts w:ascii="Arial" w:hAnsi="Arial" w:cs="Arial" w:hint="eastAsia"/>
                <w:strike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IS_INVOICE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373008">
            <w:r w:rsidRPr="004F58E0">
              <w:rPr>
                <w:rFonts w:hint="eastAsia"/>
              </w:rPr>
              <w:t>是否開發票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CALLBACK_URL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1BAA">
              <w:rPr>
                <w:rFonts w:ascii="Arial" w:hAnsi="Arial" w:cs="Arial"/>
                <w:color w:val="FF0000"/>
                <w:sz w:val="20"/>
                <w:szCs w:val="20"/>
              </w:rPr>
              <w:t>PUSHBACK_URL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Batch</w:t>
            </w:r>
            <w:r w:rsidRPr="00E31BAA">
              <w:rPr>
                <w:rFonts w:hint="eastAsia"/>
                <w:color w:val="FF0000"/>
              </w:rPr>
              <w:t>通知交易結果的</w:t>
            </w:r>
            <w:r w:rsidRPr="00E31BAA">
              <w:rPr>
                <w:rFonts w:hint="eastAsia"/>
                <w:color w:val="FF0000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  <w:sz w:val="16"/>
                <w:szCs w:val="16"/>
              </w:rPr>
            </w:pPr>
            <w:r w:rsidRPr="00E31BAA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</w:p>
        </w:tc>
      </w:tr>
      <w:tr w:rsidR="0025165A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4F58E0" w:rsidRDefault="0025165A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31BAA">
              <w:rPr>
                <w:rFonts w:ascii="Arial" w:hAnsi="Arial" w:cs="Arial"/>
                <w:color w:val="FF0000"/>
                <w:sz w:val="20"/>
                <w:szCs w:val="20"/>
              </w:rPr>
              <w:t>PUSHBACK_</w:t>
            </w:r>
            <w:r w:rsidRPr="00E31BAA">
              <w:rPr>
                <w:rFonts w:ascii="Arial" w:hAnsi="Arial" w:cs="Arial" w:hint="eastAsia"/>
                <w:color w:val="FF0000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Batch</w:t>
            </w:r>
            <w:r w:rsidRPr="00E31BAA">
              <w:rPr>
                <w:rFonts w:hint="eastAsia"/>
                <w:color w:val="FF0000"/>
              </w:rPr>
              <w:t>通知狀態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  <w:sz w:val="16"/>
                <w:szCs w:val="16"/>
              </w:rPr>
            </w:pPr>
            <w:r w:rsidRPr="00E31BAA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rFonts w:hint="eastAsia"/>
                <w:color w:val="FF0000"/>
              </w:rPr>
              <w:t>預設為</w:t>
            </w:r>
            <w:r w:rsidRPr="00E31BAA">
              <w:rPr>
                <w:rFonts w:hint="eastAsia"/>
                <w:color w:val="FF0000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color w:val="FF0000"/>
              </w:rPr>
              <w:t>Payment Pushback status</w:t>
            </w:r>
          </w:p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color w:val="FF0000"/>
              </w:rPr>
              <w:t>I: Initial</w:t>
            </w:r>
          </w:p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color w:val="FF0000"/>
              </w:rPr>
              <w:t>D: Done</w:t>
            </w:r>
          </w:p>
          <w:p w:rsidR="0025165A" w:rsidRPr="00E31BAA" w:rsidRDefault="0025165A" w:rsidP="0025165A">
            <w:pPr>
              <w:rPr>
                <w:color w:val="FF0000"/>
              </w:rPr>
            </w:pPr>
            <w:r w:rsidRPr="00E31BAA">
              <w:rPr>
                <w:color w:val="FF0000"/>
              </w:rPr>
              <w:t>F: Fail</w:t>
            </w:r>
          </w:p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MATCH_CODE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AUTHOR_CODE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DEDUCT_CODE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SP_AUTHOR_CODE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SP_DEDUCT_CODE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REQUEST_IP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ORDER_ENQ_URL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96386C" w:rsidP="004759D8">
            <w:r w:rsidRPr="004F58E0">
              <w:rPr>
                <w:rFonts w:hint="eastAsia"/>
              </w:rPr>
              <w:t>2</w:t>
            </w:r>
            <w:r w:rsidR="000358DC" w:rsidRPr="004F58E0">
              <w:rPr>
                <w:rFonts w:hint="eastAsia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IS_IPLOOKUP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TX_SCENARIO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SHOW_RESULT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CALLER_ID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BROKER_TYPE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CHANNEL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PAGE_STYLE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REFERENCE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1024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AUTH_DT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TRAN_TYPE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9D26F9">
        <w:trPr>
          <w:trHeight w:val="4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ORDER_IND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58DC" w:rsidRPr="004F58E0" w:rsidRDefault="000358DC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9D26F9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4F58E0" w:rsidRDefault="009D26F9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3C43">
              <w:rPr>
                <w:rFonts w:ascii="Arial" w:hAnsi="Arial" w:cs="Arial"/>
                <w:color w:val="FF0000"/>
                <w:sz w:val="20"/>
                <w:szCs w:val="20"/>
              </w:rPr>
              <w:t>INV_CARRIER_TYPE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  <w:sz w:val="16"/>
                <w:szCs w:val="16"/>
              </w:rPr>
            </w:pPr>
            <w:r w:rsidRPr="00E53C43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  <w:r w:rsidRPr="00E53C43">
              <w:rPr>
                <w:rFonts w:hint="eastAsia"/>
                <w:color w:val="FF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Default="009D26F9" w:rsidP="00AD0F6E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16095F" w:rsidRDefault="009D26F9" w:rsidP="00AD0F6E"/>
        </w:tc>
      </w:tr>
      <w:tr w:rsidR="009D26F9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4F58E0" w:rsidRDefault="009D26F9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3C43">
              <w:rPr>
                <w:rFonts w:ascii="Arial" w:hAnsi="Arial" w:cs="Arial"/>
                <w:color w:val="FF0000"/>
                <w:sz w:val="20"/>
                <w:szCs w:val="20"/>
              </w:rPr>
              <w:t>INV_MEMBER_UID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  <w:sz w:val="16"/>
                <w:szCs w:val="16"/>
              </w:rPr>
            </w:pPr>
            <w:r w:rsidRPr="00E53C43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  <w:r w:rsidRPr="00E53C43">
              <w:rPr>
                <w:rFonts w:hint="eastAsia"/>
                <w:color w:val="FF0000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E53C43" w:rsidRDefault="009D26F9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Default="009D26F9" w:rsidP="00AD0F6E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26F9" w:rsidRPr="0016095F" w:rsidRDefault="009D26F9" w:rsidP="00AD0F6E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  <w:tr w:rsidR="000358DC" w:rsidRPr="004F58E0" w:rsidTr="00BC1F3C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922B7">
            <w:pPr>
              <w:numPr>
                <w:ilvl w:val="0"/>
                <w:numId w:val="7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7659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58DC" w:rsidRPr="004F58E0" w:rsidRDefault="000358DC" w:rsidP="004759D8"/>
        </w:tc>
      </w:tr>
    </w:tbl>
    <w:p w:rsidR="0083604D" w:rsidRDefault="0083604D" w:rsidP="0083604D">
      <w:r>
        <w:rPr>
          <w:rFonts w:hint="eastAsia"/>
        </w:rPr>
        <w:lastRenderedPageBreak/>
        <w:t>資料表說明</w:t>
      </w:r>
      <w:r>
        <w:rPr>
          <w:rFonts w:hint="eastAsia"/>
        </w:rPr>
        <w:t xml:space="preserve">: </w:t>
      </w:r>
      <w:r w:rsidR="004759D8">
        <w:rPr>
          <w:rFonts w:hint="eastAsia"/>
        </w:rPr>
        <w:t>交易資料主檔</w:t>
      </w:r>
    </w:p>
    <w:p w:rsidR="00D7579B" w:rsidRDefault="00D7579B" w:rsidP="00856D48"/>
    <w:p w:rsidR="004759D8" w:rsidRPr="0016095F" w:rsidRDefault="004759D8" w:rsidP="004759D8">
      <w:pPr>
        <w:pStyle w:val="Style2"/>
      </w:pPr>
      <w:r>
        <w:t>NPP_</w:t>
      </w:r>
      <w:r>
        <w:rPr>
          <w:rFonts w:hint="eastAsia"/>
        </w:rPr>
        <w:t>PAY_TRANS_INFO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276"/>
        <w:gridCol w:w="850"/>
        <w:gridCol w:w="851"/>
        <w:gridCol w:w="1134"/>
        <w:gridCol w:w="1134"/>
        <w:gridCol w:w="850"/>
      </w:tblGrid>
      <w:tr w:rsidR="004759D8" w:rsidRPr="004F58E0" w:rsidTr="004759D8">
        <w:tc>
          <w:tcPr>
            <w:tcW w:w="900" w:type="dxa"/>
            <w:gridSpan w:val="2"/>
            <w:shd w:val="clear" w:color="auto" w:fill="000000"/>
          </w:tcPr>
          <w:p w:rsidR="004759D8" w:rsidRPr="004F58E0" w:rsidRDefault="004759D8" w:rsidP="004759D8"/>
        </w:tc>
        <w:tc>
          <w:tcPr>
            <w:tcW w:w="8778" w:type="dxa"/>
            <w:gridSpan w:val="7"/>
            <w:shd w:val="clear" w:color="auto" w:fill="000000"/>
          </w:tcPr>
          <w:p w:rsidR="004759D8" w:rsidRPr="004F58E0" w:rsidRDefault="004759D8" w:rsidP="004759D8">
            <w:r w:rsidRPr="004F58E0">
              <w:t>NPP_</w:t>
            </w:r>
            <w:r w:rsidRPr="004F58E0">
              <w:rPr>
                <w:rFonts w:hint="eastAsia"/>
              </w:rPr>
              <w:t>PAY_TRANS_INFO</w:t>
            </w:r>
          </w:p>
        </w:tc>
        <w:tc>
          <w:tcPr>
            <w:tcW w:w="850" w:type="dxa"/>
            <w:shd w:val="clear" w:color="auto" w:fill="000000"/>
          </w:tcPr>
          <w:p w:rsidR="004759D8" w:rsidRPr="004F58E0" w:rsidRDefault="004759D8" w:rsidP="004759D8"/>
        </w:tc>
      </w:tr>
      <w:tr w:rsidR="004759D8" w:rsidRPr="004F58E0" w:rsidTr="00083B06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9D8" w:rsidRPr="004F58E0" w:rsidRDefault="004759D8" w:rsidP="004759D8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16095F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DB52E0" w:rsidP="004759D8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DB52E0" w:rsidP="004759D8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16095F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DB52E0" w:rsidP="004759D8">
            <w:r w:rsidRPr="004F58E0">
              <w:rPr>
                <w:rFonts w:hint="eastAsia"/>
              </w:rPr>
              <w:t>交易金額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2156DB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2156DB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DB52E0" w:rsidP="004759D8">
            <w:r w:rsidRPr="004F58E0">
              <w:rPr>
                <w:rFonts w:hint="eastAsia"/>
              </w:rPr>
              <w:t>交易點數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2156DB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4759D8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16095F" w:rsidRDefault="004759D8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NPG_TX_ID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DB52E0">
            <w:r w:rsidRPr="004F58E0">
              <w:rPr>
                <w:rFonts w:hint="eastAsia"/>
              </w:rPr>
              <w:t xml:space="preserve">NPG </w:t>
            </w:r>
            <w:r w:rsidR="00DB52E0" w:rsidRPr="004F58E0">
              <w:rPr>
                <w:rFonts w:hint="eastAsia"/>
              </w:rPr>
              <w:t>TXI</w:t>
            </w:r>
            <w:r w:rsidRPr="004F58E0">
              <w:rPr>
                <w:rFonts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2156DB" w:rsidP="004759D8">
            <w:r w:rsidRPr="004F58E0"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59D8" w:rsidRPr="004F58E0" w:rsidRDefault="004759D8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RETRY_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NPG</w:t>
            </w:r>
            <w:r w:rsidRPr="004F58E0">
              <w:rPr>
                <w:rFonts w:hint="eastAsia"/>
              </w:rPr>
              <w:t>回覆代碼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NPG</w:t>
            </w:r>
            <w:r w:rsidRPr="004F58E0">
              <w:rPr>
                <w:rFonts w:hint="eastAsia"/>
              </w:rPr>
              <w:t>回覆訊息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96386C" w:rsidP="004759D8">
            <w:r w:rsidRPr="004F58E0"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AD0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NPG_TX_TS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AD0F6E">
            <w:r>
              <w:rPr>
                <w:rFonts w:hint="eastAsia"/>
              </w:rPr>
              <w:t>NPG</w:t>
            </w:r>
            <w:r>
              <w:rPr>
                <w:rFonts w:hint="eastAsia"/>
              </w:rPr>
              <w:t>的交易時間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REVERSAL_CODE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C06F77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ACQUIRER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收單行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96386C" w:rsidP="004759D8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F/K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HANDLE_FEE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收單手續費</w:t>
            </w:r>
            <w:r w:rsidRPr="004F58E0">
              <w:rPr>
                <w:rFonts w:hint="eastAsia"/>
              </w:rPr>
              <w:t xml:space="preserve"> (FET</w:t>
            </w:r>
            <w:r w:rsidRPr="004F58E0">
              <w:rPr>
                <w:rFonts w:hint="eastAsia"/>
              </w:rPr>
              <w:t>對銀行</w:t>
            </w:r>
            <w:r w:rsidRPr="004F58E0">
              <w:rPr>
                <w:rFonts w:hint="eastAsi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5B68B5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交易狀態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2156DB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C06F77">
            <w:r w:rsidRPr="004F58E0">
              <w:t>D: Done</w:t>
            </w:r>
            <w:r w:rsidRPr="004F58E0">
              <w:rPr>
                <w:rFonts w:hint="eastAsia"/>
              </w:rPr>
              <w:t xml:space="preserve">, </w:t>
            </w:r>
            <w:r w:rsidRPr="004F58E0">
              <w:t>I: Initial,</w:t>
            </w:r>
            <w:r w:rsidRPr="004F58E0">
              <w:rPr>
                <w:rFonts w:hint="eastAsia"/>
              </w:rPr>
              <w:t xml:space="preserve"> </w:t>
            </w:r>
            <w:r w:rsidRPr="004F58E0">
              <w:t xml:space="preserve">F: Fail, </w:t>
            </w:r>
          </w:p>
          <w:p w:rsidR="00C06F77" w:rsidRPr="004F58E0" w:rsidRDefault="00C06F77" w:rsidP="00C06F77">
            <w:r w:rsidRPr="004F58E0">
              <w:t>OR: Reversal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3D_STATUS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2156DB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t>I: 3D in</w:t>
            </w:r>
            <w:r w:rsidRPr="004F58E0">
              <w:rPr>
                <w:rFonts w:hint="eastAsia"/>
              </w:rPr>
              <w:t>itial</w:t>
            </w:r>
            <w:r w:rsidRPr="004F58E0">
              <w:t>, D: Done, F: Failed, E: 3D Expired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FIN_SRC_RTN_CODE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金融機構回覆代碼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FIN_SRC_RTN_MSG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金融機構回覆訊息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FIN_SRC_TX_ID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r>
              <w:rPr>
                <w:rFonts w:hint="eastAsia"/>
              </w:rPr>
              <w:t>金融機構回傳之交易序號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084323">
            <w:r>
              <w:rPr>
                <w:rFonts w:hint="eastAsia"/>
              </w:rPr>
              <w:t>CC:ApproveCode</w:t>
            </w:r>
          </w:p>
          <w:p w:rsidR="00084323" w:rsidRPr="004F58E0" w:rsidRDefault="00084323" w:rsidP="00084323">
            <w:r>
              <w:rPr>
                <w:rFonts w:hint="eastAsia"/>
              </w:rPr>
              <w:t>HG: Redeem Reference number(RRN)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16095F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信用卡號碼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commentRangeStart w:id="81"/>
            <w:r w:rsidRPr="004F58E0">
              <w:rPr>
                <w:rFonts w:hint="eastAsia"/>
                <w:sz w:val="16"/>
                <w:szCs w:val="16"/>
              </w:rPr>
              <w:t>RAW</w:t>
            </w:r>
            <w:commentRangeEnd w:id="81"/>
            <w:r w:rsidR="00FD59E4" w:rsidRPr="004F58E0">
              <w:rPr>
                <w:rStyle w:val="af0"/>
              </w:rPr>
              <w:commentReference w:id="81"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 xml:space="preserve">CreditCard Number(Keep </w:t>
            </w:r>
            <w:r w:rsidRPr="004F58E0">
              <w:rPr>
                <w:rFonts w:hint="eastAsia"/>
              </w:rPr>
              <w:t>前六後四</w:t>
            </w:r>
            <w:r w:rsidRPr="004F58E0">
              <w:rPr>
                <w:rFonts w:hint="eastAsia"/>
              </w:rPr>
              <w:t>,</w:t>
            </w:r>
            <w:r w:rsidRPr="004F58E0">
              <w:rPr>
                <w:rFonts w:hint="eastAsia"/>
              </w:rPr>
              <w:t>其餘</w:t>
            </w:r>
            <w:r w:rsidRPr="004F58E0">
              <w:rPr>
                <w:rFonts w:hint="eastAsia"/>
              </w:rPr>
              <w:t>truncated)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VALID_MONTH_Y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lastRenderedPageBreak/>
              <w:t>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lastRenderedPageBreak/>
              <w:t>信用卡有效年</w:t>
            </w:r>
            <w:r w:rsidRPr="004F58E0">
              <w:rPr>
                <w:rFonts w:hint="eastAsia"/>
              </w:rPr>
              <w:lastRenderedPageBreak/>
              <w:t>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lastRenderedPageBreak/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INSTALLMENT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分期期數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B53352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INSTALLMENT_TYPE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分期手續費計價方式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E:</w:t>
            </w:r>
            <w:r w:rsidRPr="004F58E0">
              <w:rPr>
                <w:rFonts w:hint="eastAsia"/>
              </w:rPr>
              <w:t>外加</w:t>
            </w:r>
          </w:p>
          <w:p w:rsidR="00C06F77" w:rsidRPr="004F58E0" w:rsidRDefault="00C06F77" w:rsidP="004759D8">
            <w:r w:rsidRPr="004F58E0">
              <w:rPr>
                <w:rFonts w:hint="eastAsia"/>
              </w:rPr>
              <w:t>I:</w:t>
            </w:r>
            <w:r w:rsidRPr="004F58E0">
              <w:rPr>
                <w:rFonts w:hint="eastAsia"/>
              </w:rPr>
              <w:t>內含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FIRST_AMT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首期金額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4759D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EACH_AMT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每期金額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INSTALLMENT_FEE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分期手續費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REDEEM_TYPE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紅利折抵方式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C06F77">
            <w:r w:rsidRPr="004F58E0">
              <w:rPr>
                <w:rFonts w:hint="eastAsia"/>
              </w:rPr>
              <w:t>1:</w:t>
            </w:r>
            <w:r w:rsidRPr="004F58E0">
              <w:rPr>
                <w:rFonts w:hint="eastAsia"/>
              </w:rPr>
              <w:t>全額</w:t>
            </w:r>
            <w:r w:rsidRPr="004F58E0">
              <w:rPr>
                <w:rFonts w:hint="eastAsia"/>
              </w:rPr>
              <w:t>, 2:</w:t>
            </w:r>
            <w:r w:rsidRPr="004F58E0">
              <w:rPr>
                <w:rFonts w:hint="eastAsia"/>
              </w:rPr>
              <w:t>部分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REDEEM_USED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紅利折抵點數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>
            <w:r w:rsidRPr="004F58E0">
              <w:rPr>
                <w:rFonts w:hint="eastAsia"/>
              </w:rPr>
              <w:t>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REDEEM_BALANCE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紅利餘額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0C2B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CREDIT_AMT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持卡人自付金額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AF2ADA" w:rsidP="00373008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RISK_MARK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風險卡號註記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表示風險卡號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ITEM_NO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點數兌換比例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項目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254AEE" w:rsidRDefault="00084323" w:rsidP="00AD0F6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4AEE">
              <w:rPr>
                <w:rFonts w:ascii="Arial" w:hAnsi="Arial" w:cs="Arial" w:hint="eastAsia"/>
                <w:color w:val="FF0000"/>
                <w:sz w:val="20"/>
                <w:szCs w:val="20"/>
              </w:rPr>
              <w:t>PAY_AMT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254AEE" w:rsidRDefault="00084323" w:rsidP="00AD0F6E">
            <w:pPr>
              <w:rPr>
                <w:color w:val="FF0000"/>
              </w:rPr>
            </w:pPr>
            <w:r w:rsidRPr="00254AEE">
              <w:rPr>
                <w:rFonts w:hint="eastAsia"/>
                <w:color w:val="FF0000"/>
              </w:rPr>
              <w:t>mpay use</w:t>
            </w:r>
            <w:r w:rsidRPr="00254AEE">
              <w:rPr>
                <w:rFonts w:hint="eastAsia"/>
                <w:color w:val="FF0000"/>
              </w:rPr>
              <w:t>實收金額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254AEE" w:rsidRDefault="00084323" w:rsidP="00AD0F6E">
            <w:pPr>
              <w:rPr>
                <w:color w:val="FF0000"/>
                <w:sz w:val="16"/>
                <w:szCs w:val="16"/>
              </w:rPr>
            </w:pPr>
            <w:r w:rsidRPr="00254AEE">
              <w:rPr>
                <w:rFonts w:hint="eastAsia"/>
                <w:color w:val="FF0000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254AEE" w:rsidRDefault="00084323" w:rsidP="00AD0F6E">
            <w:pPr>
              <w:rPr>
                <w:color w:val="FF0000"/>
              </w:rPr>
            </w:pPr>
            <w:r w:rsidRPr="00254AEE">
              <w:rPr>
                <w:rFonts w:hint="eastAsia"/>
                <w:color w:val="FF0000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AD0F6E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E2572">
              <w:rPr>
                <w:rFonts w:ascii="Arial" w:hAnsi="Arial" w:cs="Arial" w:hint="eastAsia"/>
                <w:color w:val="FF0000"/>
                <w:sz w:val="20"/>
                <w:szCs w:val="20"/>
              </w:rPr>
              <w:t>PAY_DT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  <w:r w:rsidRPr="007E2572">
              <w:rPr>
                <w:rFonts w:hint="eastAsia"/>
                <w:color w:val="FF0000"/>
              </w:rPr>
              <w:t>實收日期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  <w:sz w:val="16"/>
                <w:szCs w:val="16"/>
              </w:rPr>
            </w:pPr>
            <w:r w:rsidRPr="007E2572">
              <w:rPr>
                <w:rFonts w:hint="eastAsia"/>
                <w:color w:val="FF0000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  <w:r w:rsidRPr="007E2572">
              <w:rPr>
                <w:rFonts w:hint="eastAsia"/>
                <w:color w:val="FF0000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7E2572" w:rsidRDefault="00084323" w:rsidP="00AD0F6E">
            <w:pPr>
              <w:rPr>
                <w:color w:val="FF0000"/>
              </w:rPr>
            </w:pPr>
            <w:r w:rsidRPr="007E2572">
              <w:rPr>
                <w:rFonts w:hint="eastAsia"/>
                <w:color w:val="FF0000"/>
              </w:rPr>
              <w:t>空值</w:t>
            </w:r>
            <w:r w:rsidRPr="007E2572">
              <w:rPr>
                <w:rFonts w:hint="eastAsia"/>
                <w:color w:val="FF0000"/>
              </w:rPr>
              <w:t>:</w:t>
            </w:r>
            <w:r w:rsidRPr="007E2572">
              <w:rPr>
                <w:rFonts w:hint="eastAsia"/>
                <w:color w:val="FF0000"/>
              </w:rPr>
              <w:t>未實收</w:t>
            </w:r>
          </w:p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083B06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C06F77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>
            <w:r w:rsidRPr="004F58E0">
              <w:rPr>
                <w:rFonts w:hint="eastAsia"/>
              </w:rPr>
              <w:t>最近更新日期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083B06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37300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6F77" w:rsidRPr="004F58E0" w:rsidRDefault="00C06F77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DEDUCT_TS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r>
              <w:rPr>
                <w:rFonts w:hint="eastAsia"/>
              </w:rPr>
              <w:t>付款時間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37300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</w:tr>
      <w:tr w:rsidR="00084323" w:rsidRPr="004F58E0" w:rsidTr="00083B0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7922B7">
            <w:pPr>
              <w:numPr>
                <w:ilvl w:val="0"/>
                <w:numId w:val="78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4759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RECON_STATUS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Default="00084323" w:rsidP="004759D8">
            <w:r>
              <w:rPr>
                <w:rFonts w:hint="eastAsia"/>
              </w:rPr>
              <w:t>對帳狀態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373008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373008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84323" w:rsidRPr="004F58E0" w:rsidRDefault="00084323" w:rsidP="004759D8">
            <w:r>
              <w:rPr>
                <w:rFonts w:hint="eastAsia"/>
              </w:rPr>
              <w:t>D/F</w:t>
            </w:r>
          </w:p>
        </w:tc>
      </w:tr>
    </w:tbl>
    <w:p w:rsidR="004759D8" w:rsidRDefault="000358DC" w:rsidP="00856D48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交易資料詳細資訊（含付款方式詳細資訊）</w:t>
      </w:r>
    </w:p>
    <w:p w:rsidR="000358DC" w:rsidRDefault="000358DC" w:rsidP="00856D48"/>
    <w:p w:rsidR="009B0D54" w:rsidRPr="0016095F" w:rsidRDefault="009B0D54" w:rsidP="009B0D54">
      <w:pPr>
        <w:pStyle w:val="Style2"/>
      </w:pPr>
      <w:r>
        <w:t>NPP_</w:t>
      </w:r>
      <w:r>
        <w:rPr>
          <w:rFonts w:hint="eastAsia"/>
        </w:rPr>
        <w:t>PAY_REFUND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992"/>
        <w:gridCol w:w="851"/>
        <w:gridCol w:w="1134"/>
        <w:gridCol w:w="1134"/>
        <w:gridCol w:w="850"/>
      </w:tblGrid>
      <w:tr w:rsidR="009B0D54" w:rsidRPr="004F58E0" w:rsidTr="009B0D54">
        <w:tc>
          <w:tcPr>
            <w:tcW w:w="900" w:type="dxa"/>
            <w:gridSpan w:val="2"/>
            <w:shd w:val="clear" w:color="auto" w:fill="000000"/>
          </w:tcPr>
          <w:p w:rsidR="009B0D54" w:rsidRPr="004F58E0" w:rsidRDefault="009B0D54" w:rsidP="009B0D54"/>
        </w:tc>
        <w:tc>
          <w:tcPr>
            <w:tcW w:w="8778" w:type="dxa"/>
            <w:gridSpan w:val="7"/>
            <w:shd w:val="clear" w:color="auto" w:fill="000000"/>
          </w:tcPr>
          <w:p w:rsidR="009B0D54" w:rsidRPr="004F58E0" w:rsidRDefault="009B0D54" w:rsidP="009B0D54">
            <w:r w:rsidRPr="004F58E0">
              <w:t>NPP_</w:t>
            </w:r>
            <w:r w:rsidRPr="004F58E0">
              <w:rPr>
                <w:rFonts w:hint="eastAsia"/>
              </w:rPr>
              <w:t>PAY_REFUND</w:t>
            </w:r>
          </w:p>
        </w:tc>
        <w:tc>
          <w:tcPr>
            <w:tcW w:w="850" w:type="dxa"/>
            <w:shd w:val="clear" w:color="auto" w:fill="000000"/>
          </w:tcPr>
          <w:p w:rsidR="009B0D54" w:rsidRPr="004F58E0" w:rsidRDefault="009B0D54" w:rsidP="009B0D54"/>
        </w:tc>
      </w:tr>
      <w:tr w:rsidR="009B0D54" w:rsidRPr="004F58E0" w:rsidTr="009B0D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D54" w:rsidRPr="004F58E0" w:rsidRDefault="009B0D54" w:rsidP="009B0D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9B0D54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</w:tr>
      <w:tr w:rsidR="009B0D54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16095F" w:rsidRDefault="009B0D54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pPr>
              <w:rPr>
                <w:sz w:val="16"/>
                <w:szCs w:val="16"/>
              </w:rPr>
            </w:pPr>
            <w:commentRangeStart w:id="82"/>
            <w:r w:rsidRPr="004F58E0">
              <w:rPr>
                <w:rFonts w:hint="eastAsia"/>
                <w:sz w:val="16"/>
                <w:szCs w:val="16"/>
              </w:rPr>
              <w:t>TIMESTAMP</w:t>
            </w:r>
            <w:commentRangeEnd w:id="82"/>
            <w:r w:rsidRPr="004F58E0">
              <w:rPr>
                <w:rStyle w:val="af0"/>
              </w:rPr>
              <w:commentReference w:id="82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9B0D54"/>
        </w:tc>
      </w:tr>
      <w:tr w:rsidR="009B0D54" w:rsidRPr="004F58E0" w:rsidTr="00473885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0D54" w:rsidRPr="004F58E0" w:rsidRDefault="009B0D54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>
            <w:r w:rsidRPr="004F58E0">
              <w:t>Refund Transaction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050900" w:rsidP="009B0D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B0D54" w:rsidRPr="004F58E0" w:rsidRDefault="009B0D54" w:rsidP="007922B7">
            <w:pPr>
              <w:pStyle w:val="a3"/>
              <w:numPr>
                <w:ilvl w:val="0"/>
                <w:numId w:val="88"/>
              </w:numPr>
              <w:ind w:leftChars="0"/>
            </w:pPr>
            <w:r w:rsidRPr="004F58E0">
              <w:rPr>
                <w:rFonts w:hint="eastAsia"/>
              </w:rPr>
              <w:t>正常調退</w:t>
            </w:r>
          </w:p>
          <w:p w:rsidR="009B0D54" w:rsidRPr="004F58E0" w:rsidRDefault="009B0D54" w:rsidP="009B0D54">
            <w:r w:rsidRPr="004F58E0">
              <w:t>(refund2User+refund2CP)</w:t>
            </w:r>
          </w:p>
          <w:p w:rsidR="009B0D54" w:rsidRPr="004F58E0" w:rsidRDefault="009B0D54" w:rsidP="007922B7">
            <w:pPr>
              <w:pStyle w:val="a3"/>
              <w:numPr>
                <w:ilvl w:val="0"/>
                <w:numId w:val="88"/>
              </w:numPr>
              <w:ind w:leftChars="0"/>
            </w:pPr>
            <w:r w:rsidRPr="004F58E0">
              <w:rPr>
                <w:rFonts w:hint="eastAsia"/>
              </w:rPr>
              <w:t>提呆</w:t>
            </w:r>
          </w:p>
          <w:p w:rsidR="009B0D54" w:rsidRPr="004F58E0" w:rsidRDefault="009B0D54" w:rsidP="007922B7">
            <w:pPr>
              <w:pStyle w:val="a3"/>
              <w:numPr>
                <w:ilvl w:val="0"/>
                <w:numId w:val="88"/>
              </w:numPr>
              <w:ind w:leftChars="0"/>
            </w:pPr>
            <w:r w:rsidRPr="004F58E0">
              <w:rPr>
                <w:rFonts w:hint="eastAsia"/>
              </w:rPr>
              <w:t>提呆後調退</w:t>
            </w: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退款狀態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D: Done</w:t>
            </w:r>
          </w:p>
          <w:p w:rsidR="00E0490A" w:rsidRPr="004F58E0" w:rsidRDefault="00E0490A" w:rsidP="009B0D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FF0000"/>
                <w:sz w:val="20"/>
                <w:szCs w:val="20"/>
              </w:rPr>
              <w:t>I: Initial</w:t>
            </w:r>
          </w:p>
          <w:p w:rsidR="00050900" w:rsidRPr="004F58E0" w:rsidRDefault="00050900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F: Fail</w:t>
            </w:r>
          </w:p>
          <w:p w:rsidR="00A531D3" w:rsidRPr="00623556" w:rsidRDefault="00E0490A" w:rsidP="00A531D3">
            <w:pPr>
              <w:autoSpaceDE w:val="0"/>
              <w:autoSpaceDN w:val="0"/>
              <w:adjustRightInd w:val="0"/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 xml:space="preserve">R: </w:t>
            </w:r>
            <w:r>
              <w:rPr>
                <w:rFonts w:ascii="Arial" w:eastAsia="細明體" w:hAnsi="Arial" w:cs="Arial" w:hint="eastAsia"/>
                <w:color w:val="FF0000"/>
                <w:kern w:val="0"/>
                <w:sz w:val="20"/>
                <w:szCs w:val="20"/>
              </w:rPr>
              <w:t>R</w:t>
            </w:r>
            <w:r w:rsidR="00A531D3" w:rsidRPr="00623556"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>efund</w:t>
            </w:r>
          </w:p>
          <w:p w:rsidR="00A531D3" w:rsidRPr="004F58E0" w:rsidRDefault="00E0490A" w:rsidP="00A531D3">
            <w:r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 xml:space="preserve">RR: </w:t>
            </w:r>
            <w:r>
              <w:rPr>
                <w:rFonts w:ascii="Arial" w:eastAsia="細明體" w:hAnsi="Arial" w:cs="Arial" w:hint="eastAsia"/>
                <w:color w:val="FF0000"/>
                <w:kern w:val="0"/>
                <w:sz w:val="20"/>
                <w:szCs w:val="20"/>
              </w:rPr>
              <w:t>R</w:t>
            </w:r>
            <w:r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 xml:space="preserve">efund </w:t>
            </w:r>
            <w:r>
              <w:rPr>
                <w:rFonts w:ascii="Arial" w:eastAsia="細明體" w:hAnsi="Arial" w:cs="Arial" w:hint="eastAsia"/>
                <w:color w:val="FF0000"/>
                <w:kern w:val="0"/>
                <w:sz w:val="20"/>
                <w:szCs w:val="20"/>
              </w:rPr>
              <w:t>R</w:t>
            </w:r>
            <w:r w:rsidR="00A531D3" w:rsidRPr="00623556">
              <w:rPr>
                <w:rFonts w:ascii="Arial" w:eastAsia="細明體" w:hAnsi="Arial" w:cs="Arial"/>
                <w:color w:val="FF0000"/>
                <w:kern w:val="0"/>
                <w:sz w:val="20"/>
                <w:szCs w:val="20"/>
              </w:rPr>
              <w:t>eversa</w:t>
            </w:r>
            <w:r w:rsidR="00A531D3" w:rsidRPr="00623556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l</w:t>
            </w:r>
          </w:p>
        </w:tc>
      </w:tr>
      <w:tr w:rsidR="00127949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7922B7">
            <w:pPr>
              <w:numPr>
                <w:ilvl w:val="0"/>
                <w:numId w:val="8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REFUND_FLAG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是否已作</w:t>
            </w:r>
            <w:r w:rsidRPr="004F58E0">
              <w:rPr>
                <w:rFonts w:hint="eastAsia"/>
                <w:strike/>
              </w:rPr>
              <w:t>refund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7949" w:rsidRPr="004F58E0" w:rsidRDefault="00127949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N</w:t>
            </w:r>
          </w:p>
          <w:p w:rsidR="00127949" w:rsidRPr="004F58E0" w:rsidRDefault="00127949" w:rsidP="009B0D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Y</w:t>
            </w:r>
          </w:p>
        </w:tc>
      </w:tr>
      <w:tr w:rsidR="00127949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INV_PROCESS_FLAG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r w:rsidRPr="004F58E0">
              <w:rPr>
                <w:rFonts w:hint="eastAsia"/>
              </w:rPr>
              <w:t>是否已處理發票作廢</w:t>
            </w:r>
            <w:r w:rsidRPr="004F58E0">
              <w:rPr>
                <w:rFonts w:hint="eastAsia"/>
              </w:rPr>
              <w:t>/</w:t>
            </w:r>
            <w:r w:rsidRPr="004F58E0">
              <w:rPr>
                <w:rFonts w:hint="eastAsia"/>
              </w:rPr>
              <w:t>折讓單開立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7949" w:rsidRPr="004F58E0" w:rsidRDefault="00127949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7949" w:rsidRPr="004F58E0" w:rsidRDefault="00127949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</w:t>
            </w:r>
          </w:p>
          <w:p w:rsidR="00127949" w:rsidRPr="004F58E0" w:rsidRDefault="00127949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Y</w:t>
            </w:r>
          </w:p>
        </w:tc>
      </w:tr>
      <w:tr w:rsidR="00E145EF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SETTLE_PROCESS_FLAG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>
            <w:r w:rsidRPr="004F58E0">
              <w:rPr>
                <w:rFonts w:hint="eastAsia"/>
              </w:rPr>
              <w:t>是否已處理拆帳退款檔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45EF" w:rsidRPr="004F58E0" w:rsidRDefault="00E145EF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45EF" w:rsidRPr="004F58E0" w:rsidRDefault="00E145EF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 xml:space="preserve">I: In process 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處理中</w:t>
            </w:r>
          </w:p>
          <w:p w:rsidR="00E145EF" w:rsidRPr="004F58E0" w:rsidRDefault="00E145EF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D: Done</w:t>
            </w:r>
          </w:p>
          <w:p w:rsidR="00E145EF" w:rsidRPr="004F58E0" w:rsidRDefault="00E145EF" w:rsidP="009B0D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F: Fail</w:t>
            </w: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用戶手機號碼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commentRangeStart w:id="83"/>
            <w:r w:rsidRPr="004F58E0">
              <w:rPr>
                <w:rFonts w:hint="eastAsia"/>
              </w:rPr>
              <w:t>20</w:t>
            </w:r>
            <w:commentRangeEnd w:id="83"/>
            <w:r w:rsidRPr="004F58E0">
              <w:rPr>
                <w:rStyle w:val="af0"/>
              </w:rPr>
              <w:commentReference w:id="83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退款金額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Return code from NPG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50900" w:rsidRPr="004F58E0" w:rsidRDefault="006E39C0">
            <w:r>
              <w:rPr>
                <w:rFonts w:hint="eastAsia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RETURN_MSG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Return Message from NPG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050900" w:rsidRPr="004F58E0" w:rsidRDefault="006E39C0">
            <w:r>
              <w:rPr>
                <w:rFonts w:hint="eastAsia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6E39C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NPG_TX_TS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r>
              <w:rPr>
                <w:rFonts w:hint="eastAsia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39C0" w:rsidRPr="004F58E0" w:rsidRDefault="006E39C0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MEMO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Refund Memo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OP_ID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Refund Operator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7E6B41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GSM_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CARRIERTYPE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User Carrier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F/K</w:t>
            </w:r>
            <w:r w:rsidRPr="004F58E0">
              <w:rPr>
                <w:rFonts w:ascii="Arial" w:hAnsi="Arial" w:cs="Arial" w:hint="eastAsia"/>
              </w:rPr>
              <w:t>（簡訊及</w:t>
            </w:r>
            <w:r w:rsidRPr="004F58E0">
              <w:rPr>
                <w:rFonts w:ascii="Arial" w:hAnsi="Arial" w:cs="Arial" w:hint="eastAsia"/>
              </w:rPr>
              <w:t>email</w:t>
            </w:r>
            <w:r w:rsidRPr="004F58E0">
              <w:rPr>
                <w:rFonts w:ascii="Arial" w:hAnsi="Arial" w:cs="Arial" w:hint="eastAsia"/>
              </w:rPr>
              <w:t>的發送</w:t>
            </w:r>
            <w:r w:rsidRPr="004F58E0">
              <w:rPr>
                <w:rFonts w:ascii="Arial" w:hAnsi="Arial" w:cs="Arial" w:hint="eastAsia"/>
              </w:rPr>
              <w:t>template</w:t>
            </w:r>
            <w:r w:rsidRPr="004F58E0">
              <w:rPr>
                <w:rFonts w:ascii="Arial" w:hAnsi="Arial" w:cs="Arial" w:hint="eastAsia"/>
              </w:rPr>
              <w:t>不同）</w:t>
            </w: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ROC_ID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User ROCID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NPG_TX</w:t>
            </w:r>
            <w:r w:rsidR="006E39C0">
              <w:rPr>
                <w:rFonts w:ascii="Arial" w:hAnsi="Arial" w:cs="Arial" w:hint="eastAsia"/>
                <w:sz w:val="20"/>
                <w:szCs w:val="20"/>
              </w:rPr>
              <w:t>_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退款產生的</w:t>
            </w:r>
            <w:r w:rsidRPr="004F58E0">
              <w:rPr>
                <w:rFonts w:hint="eastAsia"/>
              </w:rPr>
              <w:t>NPG TXID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6E39C0">
            <w:r>
              <w:rPr>
                <w:rFonts w:hint="eastAsia"/>
              </w:rPr>
              <w:t>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BILLING_ACC_ID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User billing account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050900" w:rsidRPr="004F58E0" w:rsidTr="000B5DF8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PAY_METHOD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付款方式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0900" w:rsidRPr="004F58E0" w:rsidRDefault="00050900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3407E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REASON_CODE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9E135F" w:rsidP="009B0D54">
            <w:pPr>
              <w:rPr>
                <w:rFonts w:ascii="Arial" w:hAnsi="Arial" w:cs="Arial"/>
              </w:rPr>
            </w:pPr>
            <w:r w:rsidRPr="004F58E0">
              <w:rPr>
                <w:rFonts w:hint="eastAsia"/>
              </w:rPr>
              <w:t>跟</w:t>
            </w:r>
            <w:r w:rsidRPr="004F58E0">
              <w:rPr>
                <w:rFonts w:hint="eastAsia"/>
              </w:rPr>
              <w:t>MEMO</w:t>
            </w:r>
            <w:r w:rsidRPr="004F58E0">
              <w:rPr>
                <w:rFonts w:hint="eastAsia"/>
              </w:rPr>
              <w:t>對應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3407E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ACC_ID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利用</w:t>
            </w:r>
            <w:r w:rsidRPr="004F58E0">
              <w:rPr>
                <w:rFonts w:ascii="Arial" w:hAnsi="Arial" w:cs="Arial" w:hint="eastAsia"/>
              </w:rPr>
              <w:t>ACC_ID</w:t>
            </w:r>
            <w:r w:rsidRPr="004F58E0">
              <w:rPr>
                <w:rFonts w:ascii="Arial" w:hAnsi="Arial" w:cs="Arial" w:hint="eastAsia"/>
              </w:rPr>
              <w:t>查詢</w:t>
            </w:r>
            <w:r w:rsidRPr="004F58E0">
              <w:rPr>
                <w:rFonts w:ascii="Arial" w:hAnsi="Arial" w:cs="Arial" w:hint="eastAsia"/>
              </w:rPr>
              <w:t>email</w:t>
            </w:r>
            <w:r w:rsidRPr="004F58E0">
              <w:rPr>
                <w:rFonts w:ascii="Arial" w:hAnsi="Arial" w:cs="Arial" w:hint="eastAsia"/>
              </w:rPr>
              <w:t>等資訊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3407E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9B0D54">
            <w:r w:rsidRPr="004F58E0">
              <w:rPr>
                <w:rFonts w:hint="eastAsia"/>
              </w:rPr>
              <w:t>原始交易金額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503541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如果付款方式為點數，就是</w:t>
            </w:r>
            <w:r w:rsidRPr="004F58E0">
              <w:rPr>
                <w:rFonts w:ascii="Arial" w:hAnsi="Arial" w:cs="Arial" w:hint="eastAsia"/>
              </w:rPr>
              <w:t>PAY_TRANS</w:t>
            </w:r>
            <w:r w:rsidRPr="004F58E0">
              <w:rPr>
                <w:rFonts w:ascii="Arial" w:hAnsi="Arial" w:cs="Arial" w:hint="eastAsia"/>
              </w:rPr>
              <w:t>的</w:t>
            </w:r>
            <w:r w:rsidRPr="004F58E0">
              <w:rPr>
                <w:rFonts w:ascii="Arial" w:hAnsi="Arial" w:cs="Arial" w:hint="eastAsia"/>
              </w:rPr>
              <w:t>POINT_AMT</w:t>
            </w:r>
            <w:r w:rsidRPr="004F58E0">
              <w:rPr>
                <w:rFonts w:ascii="Arial" w:hAnsi="Arial" w:cs="Arial" w:hint="eastAsia"/>
              </w:rPr>
              <w:t>，不然就是</w:t>
            </w:r>
            <w:r w:rsidRPr="004F58E0">
              <w:rPr>
                <w:rFonts w:ascii="Arial" w:hAnsi="Arial" w:cs="Arial" w:hint="eastAsia"/>
              </w:rPr>
              <w:lastRenderedPageBreak/>
              <w:t>RECEIVE_AMT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Default="003407EA" w:rsidP="009B0D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6E39C0">
              <w:rPr>
                <w:rFonts w:ascii="Arial" w:hAnsi="Arial" w:cs="Arial" w:hint="eastAsia"/>
                <w:strike/>
                <w:sz w:val="20"/>
                <w:szCs w:val="20"/>
              </w:rPr>
              <w:t>CHG_TYPE</w:t>
            </w:r>
          </w:p>
          <w:p w:rsidR="006E39C0" w:rsidRPr="006E39C0" w:rsidRDefault="006E39C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9C0">
              <w:rPr>
                <w:rFonts w:ascii="Arial" w:hAnsi="Arial" w:cs="Arial" w:hint="eastAsia"/>
                <w:sz w:val="20"/>
                <w:szCs w:val="20"/>
              </w:rPr>
              <w:t>BILL_SERTYPE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6E39C0" w:rsidP="009B0D54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07EA" w:rsidRPr="004F58E0" w:rsidRDefault="003407EA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commentRangeStart w:id="84"/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0:Free of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免費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3407EA" w:rsidRPr="004F58E0" w:rsidRDefault="003407EA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1:Monthly Fee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固定月租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3407EA" w:rsidRPr="004F58E0" w:rsidRDefault="003407EA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2.:Dynamic Fee(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變動月租費型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3407EA" w:rsidRPr="004F58E0" w:rsidRDefault="003407EA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3:Transaction Base charge(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使用付費型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  <w:p w:rsidR="00473885" w:rsidRDefault="003407EA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4:Charge Free(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免費但記帳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  <w:commentRangeEnd w:id="84"/>
            <w:r w:rsidR="0070150A" w:rsidRPr="004F58E0">
              <w:rPr>
                <w:rStyle w:val="af0"/>
              </w:rPr>
              <w:commentReference w:id="84"/>
            </w:r>
          </w:p>
          <w:p w:rsidR="006E39C0" w:rsidRPr="004F58E0" w:rsidRDefault="006E39C0" w:rsidP="003407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commentRangeStart w:id="85"/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OC/RC</w:t>
            </w:r>
            <w:commentRangeEnd w:id="85"/>
            <w:r>
              <w:rPr>
                <w:rStyle w:val="af0"/>
              </w:rPr>
              <w:commentReference w:id="85"/>
            </w:r>
          </w:p>
          <w:p w:rsidR="00503541" w:rsidRPr="004F58E0" w:rsidRDefault="00503541" w:rsidP="003407EA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(for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切檔用</w:t>
            </w: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3407EA" w:rsidP="009B0D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6E39C0">
              <w:rPr>
                <w:rFonts w:ascii="Arial" w:hAnsi="Arial" w:cs="Arial" w:hint="eastAsia"/>
                <w:strike/>
                <w:sz w:val="20"/>
                <w:szCs w:val="20"/>
              </w:rPr>
              <w:t>IT_TYPE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473885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050900" w:rsidP="009B0D54">
            <w:pPr>
              <w:rPr>
                <w:strike/>
                <w:sz w:val="16"/>
                <w:szCs w:val="16"/>
              </w:rPr>
            </w:pPr>
            <w:r w:rsidRPr="006E39C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050900" w:rsidP="009B0D54">
            <w:pPr>
              <w:rPr>
                <w:strike/>
              </w:rPr>
            </w:pPr>
            <w:r w:rsidRPr="006E39C0">
              <w:rPr>
                <w:rFonts w:hint="eastAsia"/>
                <w:strike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473885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473885" w:rsidP="009B0D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6E39C0" w:rsidRDefault="00503541" w:rsidP="009B0D54">
            <w:pPr>
              <w:rPr>
                <w:rFonts w:ascii="Arial" w:hAnsi="Arial" w:cs="Arial"/>
                <w:strike/>
              </w:rPr>
            </w:pPr>
            <w:r w:rsidRPr="006E39C0">
              <w:rPr>
                <w:rFonts w:ascii="Arial" w:hAnsi="Arial" w:cs="Arial"/>
                <w:strike/>
              </w:rPr>
              <w:t>F</w:t>
            </w:r>
            <w:r w:rsidRPr="006E39C0">
              <w:rPr>
                <w:rFonts w:ascii="Arial" w:hAnsi="Arial" w:cs="Arial" w:hint="eastAsia"/>
                <w:strike/>
              </w:rPr>
              <w:t>1, F2, F3 (for</w:t>
            </w:r>
            <w:r w:rsidRPr="006E39C0">
              <w:rPr>
                <w:rFonts w:ascii="Arial" w:hAnsi="Arial" w:cs="Arial" w:hint="eastAsia"/>
                <w:strike/>
              </w:rPr>
              <w:t>切檔用</w:t>
            </w:r>
            <w:r w:rsidRPr="006E39C0">
              <w:rPr>
                <w:rFonts w:ascii="Arial" w:hAnsi="Arial" w:cs="Arial" w:hint="eastAsia"/>
                <w:strike/>
              </w:rPr>
              <w:t>)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3407E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commentRangeStart w:id="86"/>
            <w:r w:rsidRPr="004F58E0">
              <w:rPr>
                <w:rFonts w:ascii="Arial" w:hAnsi="Arial" w:cs="Arial" w:hint="eastAsia"/>
                <w:sz w:val="20"/>
                <w:szCs w:val="20"/>
              </w:rPr>
              <w:t>TX_TS</w:t>
            </w:r>
            <w:commentRangeEnd w:id="86"/>
            <w:r w:rsidRPr="004F58E0">
              <w:rPr>
                <w:rStyle w:val="af0"/>
              </w:rPr>
              <w:commentReference w:id="86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rFonts w:ascii="Arial" w:hAnsi="Arial" w:cs="Arial"/>
              </w:rPr>
            </w:pP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rFonts w:ascii="Arial" w:hAnsi="Arial" w:cs="Arial"/>
              </w:rPr>
            </w:pP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rFonts w:ascii="Arial" w:hAnsi="Arial" w:cs="Arial"/>
              </w:rPr>
            </w:pP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REFUND_PROCESS_DATE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9B0D54">
            <w:r w:rsidRPr="004F58E0">
              <w:rPr>
                <w:rFonts w:ascii="Arial" w:hAnsi="Arial" w:cs="Arial" w:hint="eastAsia"/>
              </w:rPr>
              <w:t>實際退款給</w:t>
            </w:r>
            <w:r w:rsidRPr="004F58E0">
              <w:rPr>
                <w:rFonts w:ascii="Arial" w:hAnsi="Arial" w:cs="Arial" w:hint="eastAsia"/>
              </w:rPr>
              <w:t>User</w:t>
            </w:r>
            <w:r w:rsidRPr="004F58E0">
              <w:rPr>
                <w:rFonts w:ascii="Arial" w:hAnsi="Arial" w:cs="Arial" w:hint="eastAsia"/>
              </w:rPr>
              <w:t>的時間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r w:rsidRPr="004F58E0">
              <w:rPr>
                <w:rFonts w:hint="eastAsi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503541" w:rsidP="009B0D54">
            <w:pPr>
              <w:rPr>
                <w:rFonts w:ascii="Arial" w:hAnsi="Arial" w:cs="Arial"/>
              </w:rPr>
            </w:pPr>
            <w:r w:rsidRPr="004F58E0">
              <w:rPr>
                <w:rFonts w:hint="eastAsia"/>
              </w:rPr>
              <w:t>NPG</w:t>
            </w:r>
            <w:r w:rsidRPr="004F58E0">
              <w:rPr>
                <w:rFonts w:hint="eastAsia"/>
              </w:rPr>
              <w:t>回</w:t>
            </w:r>
          </w:p>
        </w:tc>
      </w:tr>
      <w:tr w:rsidR="00473885" w:rsidRPr="004F58E0" w:rsidTr="0070150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NOTIFY_SM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A23DC7" w:rsidP="009B0D54">
            <w:r w:rsidRPr="004F58E0">
              <w:rPr>
                <w:rFonts w:hint="eastAsia"/>
              </w:rPr>
              <w:t>退款是否發簡訊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70150A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目前沒用到</w:t>
            </w:r>
          </w:p>
        </w:tc>
      </w:tr>
      <w:tr w:rsidR="00473885" w:rsidRPr="004F58E0" w:rsidTr="0070150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NOTIFY_EMAIL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A23DC7" w:rsidP="009B0D54">
            <w:r w:rsidRPr="004F58E0">
              <w:rPr>
                <w:rFonts w:hint="eastAsia"/>
              </w:rPr>
              <w:t>退款是否發</w:t>
            </w:r>
            <w:r w:rsidRPr="004F58E0">
              <w:rPr>
                <w:rFonts w:hint="eastAsia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73885" w:rsidRPr="004F58E0" w:rsidRDefault="0070150A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目前沒用到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EXTEND_STATUS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 xml:space="preserve">Only for KUser&amp;PB, </w:t>
            </w:r>
            <w:r w:rsidRPr="004F58E0">
              <w:rPr>
                <w:rFonts w:ascii="Arial" w:hAnsi="Arial" w:cs="Arial" w:hint="eastAsia"/>
              </w:rPr>
              <w:t>退款成功後</w:t>
            </w:r>
            <w:r w:rsidRPr="004F58E0">
              <w:rPr>
                <w:rFonts w:ascii="Arial" w:hAnsi="Arial" w:cs="Arial" w:hint="eastAsia"/>
              </w:rPr>
              <w:t xml:space="preserve"> call SIG</w:t>
            </w:r>
            <w:r w:rsidRPr="004F58E0">
              <w:rPr>
                <w:rFonts w:ascii="Arial" w:hAnsi="Arial" w:cs="Arial" w:hint="eastAsia"/>
              </w:rPr>
              <w:t>後變成</w:t>
            </w:r>
            <w:r w:rsidRPr="004F58E0">
              <w:rPr>
                <w:rFonts w:ascii="Arial" w:hAnsi="Arial" w:cs="Arial" w:hint="eastAsia"/>
              </w:rPr>
              <w:t>D[SGWA004, SGWB004]</w:t>
            </w:r>
          </w:p>
        </w:tc>
      </w:tr>
      <w:tr w:rsidR="00473885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7922B7">
            <w:pPr>
              <w:numPr>
                <w:ilvl w:val="0"/>
                <w:numId w:val="87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70150A" w:rsidP="009B0D54">
            <w:pPr>
              <w:jc w:val="both"/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MERCHANT_ID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3885" w:rsidRPr="004F58E0" w:rsidRDefault="00473885" w:rsidP="009B0D54">
            <w:pPr>
              <w:rPr>
                <w:rFonts w:ascii="Arial" w:hAnsi="Arial" w:cs="Arial"/>
                <w:strike/>
              </w:rPr>
            </w:pPr>
          </w:p>
        </w:tc>
      </w:tr>
      <w:tr w:rsidR="008C79D0" w:rsidRPr="004F58E0" w:rsidTr="00A23DC7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commentRangeStart w:id="87"/>
            <w:r w:rsidRPr="004F58E0">
              <w:rPr>
                <w:rFonts w:hint="eastAsia"/>
                <w:sz w:val="16"/>
                <w:szCs w:val="16"/>
              </w:rPr>
              <w:t>VARCHAR</w:t>
            </w:r>
            <w:commentRangeEnd w:id="87"/>
            <w:r w:rsidRPr="004F58E0">
              <w:rPr>
                <w:rStyle w:val="af0"/>
              </w:rPr>
              <w:commentReference w:id="87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050900" w:rsidP="009B0D54">
            <w:r w:rsidRPr="004F58E0">
              <w:rPr>
                <w:rFonts w:hint="eastAsia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9D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存</w:t>
            </w:r>
            <w:r w:rsidRPr="004F58E0">
              <w:rPr>
                <w:rFonts w:ascii="Arial" w:hAnsi="Arial" w:cs="Arial" w:hint="eastAsia"/>
              </w:rPr>
              <w:t xml:space="preserve"> GPS batch request file </w:t>
            </w:r>
            <w:r w:rsidRPr="004F58E0">
              <w:rPr>
                <w:rFonts w:ascii="Arial" w:hAnsi="Arial" w:cs="Arial" w:hint="eastAsia"/>
              </w:rPr>
              <w:t>中</w:t>
            </w:r>
            <w:r w:rsidRPr="004F58E0">
              <w:rPr>
                <w:rFonts w:ascii="Arial" w:hAnsi="Arial" w:cs="Arial" w:hint="eastAsia"/>
              </w:rPr>
              <w:t xml:space="preserve"> type=REFUND</w:t>
            </w:r>
            <w:r w:rsidRPr="004F58E0">
              <w:rPr>
                <w:rFonts w:ascii="Arial" w:hAnsi="Arial" w:cs="Arial" w:hint="eastAsia"/>
              </w:rPr>
              <w:t>的</w:t>
            </w:r>
            <w:r w:rsidRPr="004F58E0">
              <w:rPr>
                <w:rFonts w:ascii="Arial" w:hAnsi="Arial" w:cs="Arial" w:hint="eastAsia"/>
              </w:rPr>
              <w:t xml:space="preserve"> timestamp</w:t>
            </w:r>
            <w:r w:rsidRPr="004F58E0">
              <w:rPr>
                <w:rFonts w:ascii="Arial" w:hAnsi="Arial" w:cs="Arial" w:hint="eastAsia"/>
              </w:rPr>
              <w:t>，時間需轉換成</w:t>
            </w:r>
            <w:r w:rsidRPr="004F58E0">
              <w:rPr>
                <w:rFonts w:ascii="Arial" w:hAnsi="Arial" w:cs="Arial" w:hint="eastAsia"/>
              </w:rPr>
              <w:t>i-pay</w:t>
            </w:r>
            <w:r w:rsidRPr="004F58E0">
              <w:rPr>
                <w:rFonts w:ascii="Arial" w:hAnsi="Arial" w:cs="Arial" w:hint="eastAsia"/>
              </w:rPr>
              <w:t>時間格式</w:t>
            </w:r>
          </w:p>
        </w:tc>
      </w:tr>
      <w:tr w:rsidR="008C79D0" w:rsidRPr="004F58E0" w:rsidTr="0005090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SCENARIO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050900" w:rsidP="009B0D54">
            <w:r w:rsidRPr="004F58E0">
              <w:rPr>
                <w:rFonts w:ascii="Arial" w:hAnsi="Arial" w:cs="Arial"/>
              </w:rPr>
              <w:t>Which API is called to do refund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050900" w:rsidP="009B0D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5090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/>
              </w:rPr>
              <w:t>1: refundPaidTransaction,</w:t>
            </w:r>
          </w:p>
          <w:p w:rsidR="008C79D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/>
              </w:rPr>
              <w:t>2: refundForcely</w:t>
            </w:r>
          </w:p>
        </w:tc>
      </w:tr>
      <w:tr w:rsidR="008C79D0" w:rsidRPr="004F58E0" w:rsidTr="00050900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050900" w:rsidP="009B0D54">
            <w:r w:rsidRPr="004F58E0"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8C79D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00001</w:t>
            </w:r>
          </w:p>
        </w:tc>
      </w:tr>
      <w:tr w:rsidR="008C79D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6E39C0" w:rsidP="009B0D54">
            <w:r>
              <w:rPr>
                <w:rFonts w:hint="eastAsia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050900" w:rsidP="009B0D54">
            <w:pPr>
              <w:rPr>
                <w:rFonts w:ascii="Arial" w:hAnsi="Arial" w:cs="Arial"/>
              </w:rPr>
            </w:pPr>
            <w:r w:rsidRPr="004F58E0">
              <w:rPr>
                <w:rFonts w:ascii="Arial" w:hAnsi="Arial" w:cs="Arial" w:hint="eastAsia"/>
              </w:rPr>
              <w:t>提呆的註記</w:t>
            </w:r>
          </w:p>
        </w:tc>
      </w:tr>
      <w:tr w:rsidR="006E39C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RETRY_FLAG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ascii="Arial" w:hAnsi="Arial" w:cs="Arial"/>
              </w:rPr>
            </w:pPr>
          </w:p>
        </w:tc>
      </w:tr>
      <w:tr w:rsidR="006E39C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Default="006E39C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RECON_STATUS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D/F</w:t>
            </w:r>
          </w:p>
        </w:tc>
      </w:tr>
      <w:tr w:rsidR="006E39C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39C0" w:rsidRPr="004F58E0" w:rsidRDefault="006E39C0" w:rsidP="009B0D54">
            <w:pPr>
              <w:rPr>
                <w:rFonts w:ascii="Arial" w:hAnsi="Arial" w:cs="Arial"/>
              </w:rPr>
            </w:pPr>
          </w:p>
        </w:tc>
      </w:tr>
      <w:tr w:rsidR="008C79D0" w:rsidRPr="004F58E0" w:rsidTr="009B0D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7922B7">
            <w:pPr>
              <w:numPr>
                <w:ilvl w:val="0"/>
                <w:numId w:val="87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70150A" w:rsidP="009B0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050900" w:rsidP="009B0D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9D0" w:rsidRPr="004F58E0" w:rsidRDefault="008C79D0" w:rsidP="009B0D54">
            <w:pPr>
              <w:rPr>
                <w:rFonts w:ascii="Arial" w:hAnsi="Arial" w:cs="Arial"/>
              </w:rPr>
            </w:pPr>
          </w:p>
        </w:tc>
      </w:tr>
    </w:tbl>
    <w:p w:rsidR="009B0D54" w:rsidRDefault="009B0D54" w:rsidP="009B0D54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 w:rsidR="00A23DC7">
        <w:rPr>
          <w:rFonts w:hint="eastAsia"/>
        </w:rPr>
        <w:t>退款</w:t>
      </w:r>
      <w:r>
        <w:rPr>
          <w:rFonts w:hint="eastAsia"/>
        </w:rPr>
        <w:t>交易資料主檔</w:t>
      </w:r>
    </w:p>
    <w:p w:rsidR="009B0D54" w:rsidRPr="009B0D54" w:rsidRDefault="009B0D54" w:rsidP="00856D48"/>
    <w:p w:rsidR="00E52C21" w:rsidRPr="0016095F" w:rsidRDefault="00E52C21" w:rsidP="00E52C21">
      <w:pPr>
        <w:pStyle w:val="Style1"/>
      </w:pPr>
      <w:r>
        <w:rPr>
          <w:rFonts w:eastAsia="新細明體" w:hint="eastAsia"/>
        </w:rPr>
        <w:t>Settlement</w:t>
      </w:r>
    </w:p>
    <w:p w:rsidR="00CB18A2" w:rsidRPr="0016095F" w:rsidRDefault="00CB18A2" w:rsidP="00CB18A2">
      <w:pPr>
        <w:pStyle w:val="Style2"/>
      </w:pPr>
      <w:r>
        <w:t>NPP_</w:t>
      </w:r>
      <w:r>
        <w:rPr>
          <w:rFonts w:hint="eastAsia"/>
        </w:rPr>
        <w:t>PAY_TRANS_PRESETTLE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CB18A2" w:rsidRPr="004F58E0" w:rsidTr="00962454">
        <w:tc>
          <w:tcPr>
            <w:tcW w:w="900" w:type="dxa"/>
            <w:gridSpan w:val="2"/>
            <w:shd w:val="clear" w:color="auto" w:fill="000000"/>
          </w:tcPr>
          <w:p w:rsidR="00CB18A2" w:rsidRPr="004F58E0" w:rsidRDefault="00CB18A2" w:rsidP="00962454"/>
        </w:tc>
        <w:tc>
          <w:tcPr>
            <w:tcW w:w="8778" w:type="dxa"/>
            <w:gridSpan w:val="7"/>
            <w:shd w:val="clear" w:color="auto" w:fill="000000"/>
          </w:tcPr>
          <w:p w:rsidR="00CB18A2" w:rsidRPr="004F58E0" w:rsidRDefault="00CB18A2" w:rsidP="00F56087">
            <w:r w:rsidRPr="004F58E0">
              <w:t>NPP_</w:t>
            </w:r>
            <w:r w:rsidR="00FF6A1E" w:rsidRPr="004F58E0">
              <w:rPr>
                <w:rFonts w:hint="eastAsia"/>
              </w:rPr>
              <w:t>PAY</w:t>
            </w:r>
            <w:r w:rsidRPr="004F58E0">
              <w:rPr>
                <w:rFonts w:hint="eastAsia"/>
              </w:rPr>
              <w:t>_</w:t>
            </w:r>
            <w:r w:rsidR="00F56087" w:rsidRPr="004F58E0">
              <w:rPr>
                <w:rFonts w:hint="eastAsia"/>
              </w:rPr>
              <w:t>TRANS_PRESETTLE</w:t>
            </w:r>
          </w:p>
        </w:tc>
        <w:tc>
          <w:tcPr>
            <w:tcW w:w="850" w:type="dxa"/>
            <w:shd w:val="clear" w:color="auto" w:fill="000000"/>
          </w:tcPr>
          <w:p w:rsidR="00CB18A2" w:rsidRPr="004F58E0" w:rsidRDefault="00CB18A2" w:rsidP="00962454"/>
        </w:tc>
      </w:tr>
      <w:tr w:rsidR="00CB18A2" w:rsidRPr="004F58E0" w:rsidTr="009624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B18A2" w:rsidRPr="004F58E0" w:rsidRDefault="00CB18A2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PK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B0D54">
            <w:pPr>
              <w:rPr>
                <w:rFonts w:ascii="Arial" w:hAnsi="Arial" w:cs="Arial"/>
                <w:sz w:val="20"/>
                <w:szCs w:val="20"/>
              </w:rPr>
            </w:pPr>
            <w:commentRangeStart w:id="88"/>
            <w:r w:rsidRPr="004F58E0">
              <w:rPr>
                <w:rFonts w:ascii="Arial" w:hAnsi="Arial" w:cs="Arial" w:hint="eastAsia"/>
                <w:sz w:val="20"/>
                <w:szCs w:val="20"/>
              </w:rPr>
              <w:t>TX_</w:t>
            </w:r>
            <w:r w:rsidR="009B0D54" w:rsidRPr="004F58E0">
              <w:rPr>
                <w:rFonts w:ascii="Arial" w:hAnsi="Arial" w:cs="Arial" w:hint="eastAsia"/>
                <w:sz w:val="20"/>
                <w:szCs w:val="20"/>
              </w:rPr>
              <w:t>TS</w:t>
            </w:r>
            <w:commentRangeEnd w:id="88"/>
            <w:r w:rsidR="009B0D54" w:rsidRPr="004F58E0">
              <w:rPr>
                <w:rStyle w:val="af0"/>
              </w:rPr>
              <w:commentReference w:id="88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9B0D54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PK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PACKAGE_ID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SID1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正負項</w:t>
            </w:r>
            <w:r w:rsidRPr="004F58E0">
              <w:rPr>
                <w:rFonts w:hint="eastAsia"/>
              </w:rPr>
              <w:t xml:space="preserve">: 1/0,  where </w:t>
            </w:r>
            <w:r w:rsidRPr="004F58E0">
              <w:rPr>
                <w:rFonts w:hint="eastAsia"/>
              </w:rPr>
              <w:t>“</w:t>
            </w:r>
            <w:r w:rsidRPr="004F58E0">
              <w:rPr>
                <w:rFonts w:hint="eastAsia"/>
              </w:rPr>
              <w:t>0</w:t>
            </w:r>
            <w:r w:rsidRPr="004F58E0">
              <w:rPr>
                <w:rFonts w:hint="eastAsia"/>
              </w:rPr>
              <w:t>”</w:t>
            </w:r>
            <w:r w:rsidRPr="004F58E0">
              <w:rPr>
                <w:rFonts w:hint="eastAsia"/>
              </w:rPr>
              <w:t xml:space="preserve"> stand for</w:t>
            </w:r>
            <w:r w:rsidRPr="004F58E0">
              <w:rPr>
                <w:rFonts w:hint="eastAsia"/>
              </w:rPr>
              <w:t>正項</w:t>
            </w:r>
            <w:r w:rsidRPr="004F58E0">
              <w:rPr>
                <w:rFonts w:hint="eastAsia"/>
              </w:rPr>
              <w:t xml:space="preserve">, </w:t>
            </w:r>
            <w:r w:rsidRPr="004F58E0">
              <w:rPr>
                <w:rFonts w:hint="eastAsia"/>
              </w:rPr>
              <w:t>“</w:t>
            </w:r>
            <w:r w:rsidRPr="004F58E0">
              <w:rPr>
                <w:rFonts w:hint="eastAsia"/>
              </w:rPr>
              <w:t>1</w:t>
            </w:r>
            <w:r w:rsidRPr="004F58E0">
              <w:rPr>
                <w:rFonts w:hint="eastAsia"/>
              </w:rPr>
              <w:t>”</w:t>
            </w:r>
            <w:r w:rsidRPr="004F58E0">
              <w:rPr>
                <w:rFonts w:hint="eastAsia"/>
              </w:rPr>
              <w:t xml:space="preserve"> stand for</w:t>
            </w:r>
            <w:r w:rsidRPr="004F58E0">
              <w:rPr>
                <w:rFonts w:hint="eastAsia"/>
              </w:rPr>
              <w:t>負項</w:t>
            </w:r>
            <w:r w:rsidRPr="004F58E0">
              <w:rPr>
                <w:rFonts w:hint="eastAsia"/>
              </w:rPr>
              <w:t xml:space="preserve">; </w:t>
            </w:r>
            <w:r w:rsidRPr="004F58E0">
              <w:rPr>
                <w:rFonts w:hint="eastAsia"/>
              </w:rPr>
              <w:t>長度為六個字元的英數字</w:t>
            </w:r>
            <w:r w:rsidRPr="004F58E0">
              <w:rPr>
                <w:rFonts w:hint="eastAsia"/>
              </w:rPr>
              <w:t>(000000</w:t>
            </w:r>
            <w:r w:rsidRPr="004F58E0">
              <w:rPr>
                <w:rFonts w:hint="eastAsia"/>
              </w:rPr>
              <w:t>除外</w:t>
            </w:r>
            <w:r w:rsidRPr="004F58E0">
              <w:rPr>
                <w:rFonts w:hint="eastAsia"/>
              </w:rPr>
              <w:t xml:space="preserve">) </w:t>
            </w:r>
          </w:p>
          <w:p w:rsidR="00CB18A2" w:rsidRPr="004F58E0" w:rsidRDefault="00CB18A2" w:rsidP="00962454">
            <w:r w:rsidRPr="004F58E0">
              <w:t>e.g., 1000001;1000abc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>0000000 ß</w:t>
            </w:r>
            <w:r w:rsidRPr="004F58E0">
              <w:rPr>
                <w:rFonts w:hint="eastAsia"/>
              </w:rPr>
              <w:t>唯一正項</w:t>
            </w:r>
            <w:r w:rsidRPr="004F58E0">
              <w:rPr>
                <w:rFonts w:hint="eastAsia"/>
              </w:rPr>
              <w:t>000000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SID2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PK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PRESETTLE_AMT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預拆分金額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PARTNER_ID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商家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SDP UID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可以是</w:t>
            </w:r>
            <w:r w:rsidRPr="004F58E0">
              <w:rPr>
                <w:rFonts w:hint="eastAsia"/>
              </w:rPr>
              <w:t>MSISDN</w:t>
            </w:r>
            <w:r w:rsidRPr="004F58E0">
              <w:rPr>
                <w:rFonts w:hint="eastAsia"/>
              </w:rPr>
              <w:t>或</w:t>
            </w:r>
            <w:r w:rsidRPr="004F58E0">
              <w:rPr>
                <w:rFonts w:hint="eastAsia"/>
              </w:rPr>
              <w:t>email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7E6B4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color w:val="000000"/>
                <w:sz w:val="20"/>
                <w:szCs w:val="20"/>
              </w:rPr>
              <w:t>GSM_</w:t>
            </w:r>
            <w:r w:rsidRPr="004F58E0">
              <w:rPr>
                <w:rFonts w:ascii="Arial" w:hAnsi="Arial" w:cs="Arial"/>
                <w:color w:val="000000"/>
                <w:sz w:val="20"/>
                <w:szCs w:val="20"/>
              </w:rPr>
              <w:t>CARRIERTYPE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用戶類型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F/K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SETTLEMENT_CYCLE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拆帳週期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第一碼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 xml:space="preserve">W: </w:t>
            </w:r>
            <w:r w:rsidRPr="004F58E0">
              <w:rPr>
                <w:rFonts w:hint="eastAsia"/>
              </w:rPr>
              <w:t>週結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 xml:space="preserve">H: </w:t>
            </w:r>
            <w:r w:rsidRPr="004F58E0">
              <w:rPr>
                <w:rFonts w:hint="eastAsia"/>
              </w:rPr>
              <w:t>半月結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 xml:space="preserve">M: </w:t>
            </w:r>
            <w:r w:rsidRPr="004F58E0">
              <w:rPr>
                <w:rFonts w:hint="eastAsia"/>
              </w:rPr>
              <w:t>月結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>第二碼及第三碼：</w:t>
            </w:r>
            <w:r w:rsidRPr="004F58E0">
              <w:rPr>
                <w:rFonts w:hint="eastAsia"/>
              </w:rPr>
              <w:t>n</w:t>
            </w:r>
            <w:r w:rsidRPr="004F58E0">
              <w:rPr>
                <w:rFonts w:hint="eastAsia"/>
              </w:rPr>
              <w:t>單位結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BILLING_SETTLEMENT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應收實收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 xml:space="preserve">1: </w:t>
            </w:r>
            <w:r w:rsidRPr="004F58E0">
              <w:rPr>
                <w:rFonts w:hint="eastAsia"/>
              </w:rPr>
              <w:t>應收應拆</w:t>
            </w:r>
          </w:p>
          <w:p w:rsidR="00CB18A2" w:rsidRPr="004F58E0" w:rsidRDefault="00CB18A2" w:rsidP="00962454">
            <w:r w:rsidRPr="004F58E0">
              <w:rPr>
                <w:rFonts w:hint="eastAsia"/>
              </w:rPr>
              <w:t xml:space="preserve">2: </w:t>
            </w:r>
            <w:r w:rsidRPr="004F58E0">
              <w:rPr>
                <w:rFonts w:hint="eastAsia"/>
              </w:rPr>
              <w:t>實收實拆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TYPE1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事業別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t>"IPAY", "GB", "EBK", "APP", "MP", "SDP", ”OTR”</w:t>
            </w:r>
          </w:p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COA Product 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GEN_GUF_TS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產出</w:t>
            </w:r>
            <w:r w:rsidRPr="004F58E0">
              <w:rPr>
                <w:rFonts w:hint="eastAsia"/>
              </w:rPr>
              <w:t>GUF</w:t>
            </w:r>
            <w:r w:rsidRPr="004F58E0">
              <w:rPr>
                <w:rFonts w:hint="eastAsia"/>
              </w:rPr>
              <w:t>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建立時間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  <w:tr w:rsidR="00CB18A2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7922B7">
            <w:pPr>
              <w:numPr>
                <w:ilvl w:val="0"/>
                <w:numId w:val="8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最近更新時間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18A2" w:rsidRPr="004F58E0" w:rsidRDefault="00CB18A2" w:rsidP="00962454"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18A2" w:rsidRPr="004F58E0" w:rsidRDefault="00CB18A2" w:rsidP="00962454"/>
        </w:tc>
      </w:tr>
    </w:tbl>
    <w:p w:rsidR="00CB18A2" w:rsidRDefault="00CB18A2" w:rsidP="00CB18A2">
      <w:r>
        <w:rPr>
          <w:rFonts w:hint="eastAsia"/>
        </w:rPr>
        <w:t>資料表說明</w:t>
      </w:r>
      <w:r>
        <w:rPr>
          <w:rFonts w:hint="eastAsia"/>
        </w:rPr>
        <w:t>: Presettle</w:t>
      </w:r>
      <w:r>
        <w:rPr>
          <w:rFonts w:hint="eastAsia"/>
        </w:rPr>
        <w:t>後，從此資料表出</w:t>
      </w:r>
      <w:r>
        <w:rPr>
          <w:rFonts w:hint="eastAsia"/>
        </w:rPr>
        <w:t>Settlement GUF</w:t>
      </w:r>
      <w:r>
        <w:rPr>
          <w:rFonts w:hint="eastAsia"/>
        </w:rPr>
        <w:t>至</w:t>
      </w:r>
      <w:r>
        <w:rPr>
          <w:rFonts w:hint="eastAsia"/>
        </w:rPr>
        <w:t>IT-Settlement</w:t>
      </w:r>
      <w:r>
        <w:rPr>
          <w:rFonts w:hint="eastAsia"/>
        </w:rPr>
        <w:t>系統。</w:t>
      </w:r>
    </w:p>
    <w:p w:rsidR="00CB18A2" w:rsidRDefault="00CB18A2" w:rsidP="00CB18A2"/>
    <w:p w:rsidR="00E52C21" w:rsidRPr="0016095F" w:rsidRDefault="00E52C21" w:rsidP="00E52C21">
      <w:pPr>
        <w:pStyle w:val="Style2"/>
      </w:pPr>
      <w:r>
        <w:t>NPP_</w:t>
      </w:r>
      <w:r>
        <w:rPr>
          <w:rFonts w:hint="eastAsia"/>
        </w:rPr>
        <w:t>SETTLE_REPORT_</w:t>
      </w:r>
      <w:commentRangeStart w:id="89"/>
      <w:r>
        <w:rPr>
          <w:rFonts w:hint="eastAsia"/>
        </w:rPr>
        <w:t>PRODUCT</w:t>
      </w:r>
      <w:commentRangeEnd w:id="89"/>
      <w:r>
        <w:rPr>
          <w:rStyle w:val="af0"/>
          <w:rFonts w:ascii="Calibri" w:hAnsi="Calibri"/>
          <w:b w:val="0"/>
          <w:bCs w:val="0"/>
        </w:rPr>
        <w:commentReference w:id="89"/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52C21" w:rsidRPr="004F58E0" w:rsidTr="00962454">
        <w:tc>
          <w:tcPr>
            <w:tcW w:w="900" w:type="dxa"/>
            <w:gridSpan w:val="2"/>
            <w:shd w:val="clear" w:color="auto" w:fill="000000"/>
          </w:tcPr>
          <w:p w:rsidR="00E52C21" w:rsidRPr="004F58E0" w:rsidRDefault="00E52C21" w:rsidP="00962454"/>
        </w:tc>
        <w:tc>
          <w:tcPr>
            <w:tcW w:w="8778" w:type="dxa"/>
            <w:gridSpan w:val="7"/>
            <w:shd w:val="clear" w:color="auto" w:fill="000000"/>
          </w:tcPr>
          <w:p w:rsidR="00E52C21" w:rsidRPr="004F58E0" w:rsidRDefault="00E52C21" w:rsidP="00962454">
            <w:r w:rsidRPr="004F58E0">
              <w:t>NPP_</w:t>
            </w:r>
            <w:r w:rsidR="00FF6A1E" w:rsidRPr="004F58E0">
              <w:rPr>
                <w:rFonts w:hint="eastAsia"/>
              </w:rPr>
              <w:t>SETTLE_REPORT_PRODUCT</w:t>
            </w:r>
          </w:p>
        </w:tc>
        <w:tc>
          <w:tcPr>
            <w:tcW w:w="850" w:type="dxa"/>
            <w:shd w:val="clear" w:color="auto" w:fill="000000"/>
          </w:tcPr>
          <w:p w:rsidR="00E52C21" w:rsidRPr="004F58E0" w:rsidRDefault="00E52C21" w:rsidP="00962454"/>
        </w:tc>
      </w:tr>
      <w:tr w:rsidR="00E52C21" w:rsidRPr="004F58E0" w:rsidTr="009624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52C21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7922B7">
            <w:pPr>
              <w:numPr>
                <w:ilvl w:val="0"/>
                <w:numId w:val="8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PK</w:t>
            </w:r>
          </w:p>
        </w:tc>
      </w:tr>
      <w:tr w:rsidR="00E52C21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7922B7">
            <w:pPr>
              <w:numPr>
                <w:ilvl w:val="0"/>
                <w:numId w:val="8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</w:tr>
    </w:tbl>
    <w:p w:rsidR="00E52C21" w:rsidRDefault="00E52C21" w:rsidP="00CB18A2"/>
    <w:p w:rsidR="00E52C21" w:rsidRDefault="00E52C21" w:rsidP="00CB18A2"/>
    <w:p w:rsidR="00E52C21" w:rsidRPr="0016095F" w:rsidRDefault="00E52C21" w:rsidP="00E52C21">
      <w:pPr>
        <w:pStyle w:val="Style2"/>
      </w:pPr>
      <w:r>
        <w:t>NPP_</w:t>
      </w:r>
      <w:r>
        <w:rPr>
          <w:rFonts w:hint="eastAsia"/>
        </w:rPr>
        <w:t>SETTLE_REPORT_</w:t>
      </w:r>
      <w:commentRangeStart w:id="90"/>
      <w:r>
        <w:rPr>
          <w:rFonts w:hint="eastAsia"/>
        </w:rPr>
        <w:t>TX</w:t>
      </w:r>
      <w:commentRangeEnd w:id="90"/>
      <w:r>
        <w:rPr>
          <w:rStyle w:val="af0"/>
          <w:rFonts w:ascii="Calibri" w:hAnsi="Calibri"/>
          <w:b w:val="0"/>
          <w:bCs w:val="0"/>
        </w:rPr>
        <w:commentReference w:id="90"/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E52C21" w:rsidRPr="004F58E0" w:rsidTr="00962454">
        <w:tc>
          <w:tcPr>
            <w:tcW w:w="900" w:type="dxa"/>
            <w:gridSpan w:val="2"/>
            <w:shd w:val="clear" w:color="auto" w:fill="000000"/>
          </w:tcPr>
          <w:p w:rsidR="00E52C21" w:rsidRPr="004F58E0" w:rsidRDefault="00E52C21" w:rsidP="00962454"/>
        </w:tc>
        <w:tc>
          <w:tcPr>
            <w:tcW w:w="8778" w:type="dxa"/>
            <w:gridSpan w:val="7"/>
            <w:shd w:val="clear" w:color="auto" w:fill="000000"/>
          </w:tcPr>
          <w:p w:rsidR="00E52C21" w:rsidRPr="004F58E0" w:rsidRDefault="00E52C21" w:rsidP="00962454">
            <w:r w:rsidRPr="004F58E0">
              <w:t>NPP_</w:t>
            </w:r>
            <w:r w:rsidR="00FF6A1E" w:rsidRPr="004F58E0">
              <w:rPr>
                <w:rFonts w:hint="eastAsia"/>
              </w:rPr>
              <w:t>SETTLE_REPORT_TX</w:t>
            </w:r>
          </w:p>
        </w:tc>
        <w:tc>
          <w:tcPr>
            <w:tcW w:w="850" w:type="dxa"/>
            <w:shd w:val="clear" w:color="auto" w:fill="000000"/>
          </w:tcPr>
          <w:p w:rsidR="00E52C21" w:rsidRPr="004F58E0" w:rsidRDefault="00E52C21" w:rsidP="00962454"/>
        </w:tc>
      </w:tr>
      <w:tr w:rsidR="00E52C21" w:rsidRPr="004F58E0" w:rsidTr="009624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52C21" w:rsidRPr="004F58E0" w:rsidRDefault="00E52C21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E52C21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7922B7">
            <w:pPr>
              <w:numPr>
                <w:ilvl w:val="0"/>
                <w:numId w:val="8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Payment Transaction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PK</w:t>
            </w:r>
          </w:p>
        </w:tc>
      </w:tr>
      <w:tr w:rsidR="00E52C21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7922B7">
            <w:pPr>
              <w:numPr>
                <w:ilvl w:val="0"/>
                <w:numId w:val="84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 xml:space="preserve">Payment </w:t>
            </w:r>
            <w:r w:rsidRPr="004F58E0">
              <w:t>Occurred</w:t>
            </w:r>
            <w:r w:rsidRPr="004F58E0">
              <w:rPr>
                <w:rFonts w:hint="eastAsia"/>
              </w:rPr>
              <w:t xml:space="preserve"> Datetime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2C21" w:rsidRPr="004F58E0" w:rsidRDefault="00E52C21" w:rsidP="00962454"/>
        </w:tc>
      </w:tr>
    </w:tbl>
    <w:p w:rsidR="00E52C21" w:rsidRDefault="00E52C21" w:rsidP="00CB18A2"/>
    <w:p w:rsidR="00E52C21" w:rsidRPr="00640C8E" w:rsidRDefault="00E52C21" w:rsidP="00CB18A2"/>
    <w:p w:rsidR="007C672F" w:rsidRDefault="007C672F" w:rsidP="00856D48">
      <w:pPr>
        <w:pStyle w:val="Style1"/>
      </w:pPr>
      <w:r>
        <w:rPr>
          <w:rFonts w:eastAsia="新細明體" w:hint="eastAsia"/>
        </w:rPr>
        <w:t>Invoice</w:t>
      </w:r>
    </w:p>
    <w:p w:rsidR="007C672F" w:rsidRPr="0016095F" w:rsidRDefault="007C672F" w:rsidP="007C672F">
      <w:pPr>
        <w:pStyle w:val="Style2"/>
      </w:pPr>
      <w:r>
        <w:t>NPP</w:t>
      </w:r>
      <w:r w:rsidR="005337F1">
        <w:rPr>
          <w:rFonts w:hint="eastAsia"/>
        </w:rPr>
        <w:t>_</w:t>
      </w:r>
      <w:r>
        <w:rPr>
          <w:rFonts w:hint="eastAsia"/>
        </w:rPr>
        <w:t>INV</w:t>
      </w:r>
      <w:r w:rsidR="005337F1">
        <w:rPr>
          <w:rFonts w:hint="eastAsia"/>
        </w:rPr>
        <w:t>_PAY_TRANS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7C672F" w:rsidRPr="004F58E0" w:rsidTr="00962454">
        <w:tc>
          <w:tcPr>
            <w:tcW w:w="900" w:type="dxa"/>
            <w:gridSpan w:val="2"/>
            <w:shd w:val="clear" w:color="auto" w:fill="000000"/>
          </w:tcPr>
          <w:p w:rsidR="007C672F" w:rsidRPr="004F58E0" w:rsidRDefault="007C672F" w:rsidP="00962454"/>
        </w:tc>
        <w:tc>
          <w:tcPr>
            <w:tcW w:w="8778" w:type="dxa"/>
            <w:gridSpan w:val="7"/>
            <w:shd w:val="clear" w:color="auto" w:fill="000000"/>
          </w:tcPr>
          <w:p w:rsidR="007C672F" w:rsidRPr="004F58E0" w:rsidRDefault="007C672F" w:rsidP="00F56087">
            <w:r w:rsidRPr="004F58E0">
              <w:t>NPP_</w:t>
            </w:r>
            <w:r w:rsidRPr="004F58E0">
              <w:rPr>
                <w:rFonts w:hint="eastAsia"/>
              </w:rPr>
              <w:t>INV</w:t>
            </w:r>
            <w:r w:rsidR="00F56087" w:rsidRPr="004F58E0">
              <w:rPr>
                <w:rFonts w:hint="eastAsia"/>
              </w:rPr>
              <w:t>_PAY_TRANS</w:t>
            </w:r>
          </w:p>
        </w:tc>
        <w:tc>
          <w:tcPr>
            <w:tcW w:w="850" w:type="dxa"/>
            <w:shd w:val="clear" w:color="auto" w:fill="000000"/>
          </w:tcPr>
          <w:p w:rsidR="007C672F" w:rsidRPr="004F58E0" w:rsidRDefault="007C672F" w:rsidP="00962454"/>
        </w:tc>
      </w:tr>
      <w:tr w:rsidR="007C672F" w:rsidRPr="004F58E0" w:rsidTr="00962454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CHECK_NO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檢查碼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格式：</w:t>
            </w:r>
            <w:r w:rsidRPr="004F58E0">
              <w:rPr>
                <w:rFonts w:hint="eastAsia"/>
              </w:rPr>
              <w:t>yyyyMMdd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發票時間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格式：</w:t>
            </w:r>
            <w:r w:rsidRPr="004F58E0">
              <w:rPr>
                <w:rFonts w:hint="eastAsia"/>
              </w:rPr>
              <w:t>HH:mm:ss(24</w:t>
            </w:r>
            <w:r w:rsidRPr="004F58E0">
              <w:rPr>
                <w:rFonts w:hint="eastAsia"/>
              </w:rPr>
              <w:t>小時制，時分秒以冒號相隔</w:t>
            </w:r>
            <w:r w:rsidRPr="004F58E0">
              <w:rPr>
                <w:rFonts w:hint="eastAsia"/>
              </w:rPr>
              <w:t>)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EXCLUSIVE_AMT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發票未稅金額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發票稅額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INCLUSIVE_AMT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發票含稅金額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MAIN_REMARK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發票備註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發票類別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07</w:t>
            </w:r>
            <w:r w:rsidRPr="004F58E0">
              <w:rPr>
                <w:rFonts w:hint="eastAsia"/>
              </w:rPr>
              <w:t>：一般稅額計算之電子發票</w:t>
            </w:r>
            <w:r w:rsidRPr="004F58E0">
              <w:rPr>
                <w:rFonts w:hint="eastAsia"/>
              </w:rPr>
              <w:t>, 08</w:t>
            </w:r>
            <w:r w:rsidRPr="004F58E0">
              <w:rPr>
                <w:rFonts w:hint="eastAsia"/>
              </w:rPr>
              <w:t>：特種稅額計算之電子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發票狀態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I:</w:t>
            </w:r>
            <w:r w:rsidRPr="004F58E0">
              <w:rPr>
                <w:rFonts w:hint="eastAsia"/>
              </w:rPr>
              <w:t>交易完成初建</w:t>
            </w:r>
            <w:r w:rsidRPr="004F58E0">
              <w:rPr>
                <w:rFonts w:hint="eastAsia"/>
              </w:rPr>
              <w:t>,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S:</w:t>
            </w:r>
            <w:r w:rsidRPr="004F58E0">
              <w:rPr>
                <w:rFonts w:hint="eastAsia"/>
              </w:rPr>
              <w:t>已產生發票檔</w:t>
            </w:r>
            <w:r w:rsidRPr="004F58E0">
              <w:rPr>
                <w:rFonts w:hint="eastAsia"/>
              </w:rPr>
              <w:t xml:space="preserve">   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 xml:space="preserve">D: </w:t>
            </w:r>
            <w:r w:rsidRPr="004F58E0">
              <w:rPr>
                <w:rFonts w:hint="eastAsia"/>
              </w:rPr>
              <w:t>已回覆發票號碼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E::</w:t>
            </w:r>
            <w:r w:rsidRPr="004F58E0">
              <w:rPr>
                <w:rFonts w:hint="eastAsia"/>
              </w:rPr>
              <w:t>錯誤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 xml:space="preserve">R: </w:t>
            </w:r>
            <w:r w:rsidRPr="004F58E0">
              <w:rPr>
                <w:rFonts w:hint="eastAsia"/>
              </w:rPr>
              <w:t>作廢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N:</w:t>
            </w:r>
            <w:r w:rsidRPr="004F58E0">
              <w:rPr>
                <w:rFonts w:hint="eastAsia"/>
              </w:rPr>
              <w:t>開立折讓單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COMPANY_UN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總公司統一編號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ORG_ID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事業別代碼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ORG_UN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事業別統一編號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若發票開立方非總公司統一編號則必填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作業類別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I </w:t>
            </w:r>
            <w:r w:rsidRPr="004F58E0">
              <w:rPr>
                <w:rFonts w:hint="eastAsia"/>
              </w:rPr>
              <w:t>：銷售單</w:t>
            </w:r>
            <w:r w:rsidRPr="004F58E0">
              <w:rPr>
                <w:rFonts w:hint="eastAsia"/>
              </w:rPr>
              <w:t>(</w:t>
            </w:r>
            <w:r w:rsidRPr="004F58E0">
              <w:rPr>
                <w:rFonts w:hint="eastAsia"/>
              </w:rPr>
              <w:t>發票加值中心開立</w:t>
            </w:r>
            <w:r w:rsidRPr="004F58E0">
              <w:rPr>
                <w:rFonts w:hint="eastAsia"/>
              </w:rPr>
              <w:t>)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IDENTIFIER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唯一識別碼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唯一識別碼</w:t>
            </w:r>
            <w:r w:rsidRPr="004F58E0">
              <w:rPr>
                <w:rFonts w:hint="eastAsia"/>
              </w:rPr>
              <w:t xml:space="preserve"> PK</w:t>
            </w:r>
            <w:r w:rsidRPr="004F58E0">
              <w:rPr>
                <w:rFonts w:hint="eastAsia"/>
              </w:rPr>
              <w:lastRenderedPageBreak/>
              <w:t>（總公司統一編號</w:t>
            </w:r>
            <w:r w:rsidRPr="004F58E0">
              <w:rPr>
                <w:rFonts w:hint="eastAsia"/>
              </w:rPr>
              <w:t>+</w:t>
            </w:r>
            <w:r w:rsidRPr="004F58E0">
              <w:rPr>
                <w:rFonts w:hint="eastAsia"/>
              </w:rPr>
              <w:t>事業別代碼</w:t>
            </w:r>
            <w:r w:rsidRPr="004F58E0">
              <w:rPr>
                <w:rFonts w:hint="eastAsia"/>
              </w:rPr>
              <w:t>+TXID+XX</w:t>
            </w:r>
            <w:r w:rsidRPr="004F58E0">
              <w:rPr>
                <w:rFonts w:hint="eastAsia"/>
              </w:rPr>
              <w:t>）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交易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PK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TX_DT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交易日期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格式：</w:t>
            </w:r>
            <w:r w:rsidRPr="004F58E0">
              <w:rPr>
                <w:rFonts w:hint="eastAsia"/>
              </w:rPr>
              <w:t>yyyyMMdd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交易總金額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INVOICE_NO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發票號碼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7C672F" w:rsidP="00962454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7C672F" w:rsidP="00962454">
            <w:pPr>
              <w:jc w:val="both"/>
            </w:pPr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為「</w:t>
            </w:r>
            <w:r w:rsidRPr="004F58E0">
              <w:rPr>
                <w:rFonts w:hint="eastAsia"/>
              </w:rPr>
              <w:t>I</w:t>
            </w:r>
            <w:r w:rsidRPr="004F58E0">
              <w:rPr>
                <w:rFonts w:hint="eastAsia"/>
              </w:rPr>
              <w:t>」則不可有值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PAPER_REQUESTED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消費者是否索取紙本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Unifiedno</w:t>
            </w:r>
            <w:r w:rsidRPr="004F58E0">
              <w:rPr>
                <w:rFonts w:hint="eastAsia"/>
              </w:rPr>
              <w:t>有值，則此欄必為</w:t>
            </w:r>
            <w:r w:rsidRPr="004F58E0">
              <w:rPr>
                <w:rFonts w:hint="eastAsia"/>
              </w:rPr>
              <w:t>Y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  <w:r w:rsidRPr="004F58E0">
              <w:rPr>
                <w:rFonts w:hint="eastAsia"/>
              </w:rPr>
              <w:t>是</w:t>
            </w:r>
            <w:r w:rsidRPr="004F58E0">
              <w:rPr>
                <w:rFonts w:hint="eastAsia"/>
              </w:rPr>
              <w:t>/N</w:t>
            </w:r>
            <w:r w:rsidRPr="004F58E0">
              <w:rPr>
                <w:rFonts w:hint="eastAsia"/>
              </w:rPr>
              <w:t>否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PAPER_PRINTED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發票紙本是否已列印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jc w:val="both"/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jc w:val="both"/>
            </w:pPr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  <w:r w:rsidRPr="004F58E0">
              <w:rPr>
                <w:rFonts w:hint="eastAsia"/>
              </w:rPr>
              <w:t>是</w:t>
            </w:r>
            <w:r w:rsidRPr="004F58E0">
              <w:rPr>
                <w:rFonts w:hint="eastAsia"/>
              </w:rPr>
              <w:t>/N</w:t>
            </w:r>
            <w:r w:rsidRPr="004F58E0">
              <w:rPr>
                <w:rFonts w:hint="eastAsia"/>
              </w:rPr>
              <w:t>否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DONATION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發票是否捐贈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  <w:r w:rsidRPr="004F58E0">
              <w:rPr>
                <w:rFonts w:hint="eastAsia"/>
              </w:rPr>
              <w:t>是</w:t>
            </w:r>
            <w:r w:rsidRPr="004F58E0">
              <w:rPr>
                <w:rFonts w:hint="eastAsia"/>
              </w:rPr>
              <w:t>/N</w:t>
            </w:r>
            <w:r w:rsidRPr="004F58E0">
              <w:rPr>
                <w:rFonts w:hint="eastAsia"/>
              </w:rPr>
              <w:t>否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DONATION_UNIT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發票捐贈單位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Donate</w:t>
            </w:r>
            <w:r w:rsidRPr="004F58E0">
              <w:rPr>
                <w:rFonts w:hint="eastAsia"/>
              </w:rPr>
              <w:t>為</w:t>
            </w:r>
            <w:r w:rsidRPr="004F58E0">
              <w:rPr>
                <w:rFonts w:hint="eastAsia"/>
              </w:rPr>
              <w:t>Y</w:t>
            </w:r>
            <w:r w:rsidRPr="004F58E0">
              <w:rPr>
                <w:rFonts w:hint="eastAsia"/>
              </w:rPr>
              <w:t>則此欄位必填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CARRIER_TYPE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發票載具類型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Paper</w:t>
            </w:r>
            <w:r w:rsidRPr="004F58E0">
              <w:rPr>
                <w:rFonts w:hint="eastAsia"/>
              </w:rPr>
              <w:t>為</w:t>
            </w:r>
            <w:r w:rsidRPr="004F58E0">
              <w:rPr>
                <w:rFonts w:hint="eastAsia"/>
              </w:rPr>
              <w:t>N</w:t>
            </w:r>
            <w:r w:rsidRPr="004F58E0">
              <w:rPr>
                <w:rFonts w:hint="eastAsia"/>
              </w:rPr>
              <w:t>則此欄位必填，共通性載具值如以下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3J0002</w:t>
            </w:r>
            <w:r w:rsidRPr="004F58E0">
              <w:rPr>
                <w:rFonts w:hint="eastAsia"/>
              </w:rPr>
              <w:t>：手機條碼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CQ0001</w:t>
            </w:r>
            <w:r w:rsidRPr="004F58E0">
              <w:rPr>
                <w:rFonts w:hint="eastAsia"/>
              </w:rPr>
              <w:t>：自然人憑證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1K0001</w:t>
            </w:r>
            <w:r w:rsidRPr="004F58E0">
              <w:rPr>
                <w:rFonts w:hint="eastAsia"/>
              </w:rPr>
              <w:t>：悠遊卡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2G0001</w:t>
            </w:r>
            <w:r w:rsidRPr="004F58E0">
              <w:rPr>
                <w:rFonts w:hint="eastAsia"/>
              </w:rPr>
              <w:t>：</w:t>
            </w:r>
            <w:r w:rsidRPr="004F58E0">
              <w:rPr>
                <w:rFonts w:hint="eastAsia"/>
              </w:rPr>
              <w:t>iCash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會員載具類型需與加值中心設定值相符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CARRIER_ID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發票載具編號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Paper</w:t>
            </w:r>
            <w:r w:rsidRPr="004F58E0">
              <w:rPr>
                <w:rFonts w:hint="eastAsia"/>
              </w:rPr>
              <w:t>為</w:t>
            </w:r>
            <w:r w:rsidRPr="004F58E0">
              <w:rPr>
                <w:rFonts w:hint="eastAsia"/>
              </w:rPr>
              <w:t>N</w:t>
            </w:r>
            <w:r w:rsidRPr="004F58E0">
              <w:rPr>
                <w:rFonts w:hint="eastAsia"/>
              </w:rPr>
              <w:t>則此欄位必填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COMPANY_NAME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買受人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可能是三聯發票的</w:t>
            </w:r>
            <w:r w:rsidRPr="004F58E0">
              <w:rPr>
                <w:rFonts w:hint="eastAsia"/>
              </w:rPr>
              <w:t>title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COMPANY_ID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統一編號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購買公司統編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COMPANY_ADD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RECEIVER_NAME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收件人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CarrierType</w:t>
            </w:r>
            <w:r w:rsidRPr="004F58E0">
              <w:rPr>
                <w:rFonts w:hint="eastAsia"/>
              </w:rPr>
              <w:t>非共通性載具則此欄位必填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RECEIVER_ADD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收件地址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RECEIVER_PHONE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收件人電話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MEMBER_ID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會員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CarrierType</w:t>
            </w:r>
            <w:r w:rsidRPr="004F58E0">
              <w:rPr>
                <w:rFonts w:hint="eastAsia"/>
              </w:rPr>
              <w:t>為會員載具則此欄</w:t>
            </w:r>
            <w:r w:rsidRPr="004F58E0">
              <w:rPr>
                <w:rFonts w:hint="eastAsia"/>
              </w:rPr>
              <w:lastRenderedPageBreak/>
              <w:t>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MEMBER_EMAIL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會員</w:t>
            </w:r>
            <w:r w:rsidRPr="004F58E0">
              <w:rPr>
                <w:rFonts w:hint="eastAsia"/>
              </w:rPr>
              <w:t>Email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若</w:t>
            </w:r>
            <w:r w:rsidRPr="004F58E0">
              <w:rPr>
                <w:rFonts w:hint="eastAsia"/>
              </w:rPr>
              <w:t>Paper</w:t>
            </w:r>
            <w:r w:rsidRPr="004F58E0">
              <w:rPr>
                <w:rFonts w:hint="eastAsia"/>
              </w:rPr>
              <w:t>為</w:t>
            </w:r>
            <w:r w:rsidRPr="004F58E0">
              <w:rPr>
                <w:rFonts w:hint="eastAsia"/>
              </w:rPr>
              <w:t>N</w:t>
            </w:r>
            <w:r w:rsidRPr="004F58E0">
              <w:rPr>
                <w:rFonts w:hint="eastAsia"/>
              </w:rPr>
              <w:t>則此欄位必填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MEMBER_MOBILE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會員手機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SERIAL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銷售項目序號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  <w:r w:rsidRPr="004F58E0">
              <w:rPr>
                <w:rFonts w:hint="eastAsia"/>
              </w:rPr>
              <w:t>(0001)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產品編碼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PROD_CHI_NAME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銷售品項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QTY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銷售數量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單價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ITEM_TAX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品項稅額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為「</w:t>
            </w:r>
            <w:r w:rsidRPr="004F58E0">
              <w:rPr>
                <w:rFonts w:hint="eastAsia"/>
              </w:rPr>
              <w:t>G</w:t>
            </w:r>
            <w:r w:rsidRPr="004F58E0">
              <w:rPr>
                <w:rFonts w:hint="eastAsia"/>
              </w:rPr>
              <w:t>」、「</w:t>
            </w:r>
            <w:r w:rsidRPr="004F58E0">
              <w:rPr>
                <w:rFonts w:hint="eastAsia"/>
              </w:rPr>
              <w:t>H</w:t>
            </w:r>
            <w:r w:rsidRPr="004F58E0">
              <w:rPr>
                <w:rFonts w:hint="eastAsia"/>
              </w:rPr>
              <w:t>」則必填；其餘</w:t>
            </w:r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不可填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ITEM_EXCLUDE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品項未稅銷售額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為「</w:t>
            </w:r>
            <w:r w:rsidRPr="004F58E0">
              <w:rPr>
                <w:rFonts w:hint="eastAsia"/>
              </w:rPr>
              <w:t>G</w:t>
            </w:r>
            <w:r w:rsidRPr="004F58E0">
              <w:rPr>
                <w:rFonts w:hint="eastAsia"/>
              </w:rPr>
              <w:t>」、「</w:t>
            </w:r>
            <w:r w:rsidRPr="004F58E0">
              <w:rPr>
                <w:rFonts w:hint="eastAsia"/>
              </w:rPr>
              <w:t>H</w:t>
            </w:r>
            <w:r w:rsidRPr="004F58E0">
              <w:rPr>
                <w:rFonts w:hint="eastAsia"/>
              </w:rPr>
              <w:t>」則必填；其餘</w:t>
            </w:r>
            <w:r w:rsidRPr="004F58E0">
              <w:rPr>
                <w:rFonts w:hint="eastAsia"/>
              </w:rPr>
              <w:t>Type</w:t>
            </w:r>
            <w:r w:rsidRPr="004F58E0">
              <w:rPr>
                <w:rFonts w:hint="eastAsia"/>
              </w:rPr>
              <w:t>不可填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ITEM_TOTAL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品項含稅銷售額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TAX_TYPE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銷稅稅別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必填，內容須符合說明</w:t>
            </w:r>
          </w:p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962454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79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更新日期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</w:tbl>
    <w:p w:rsidR="007C672F" w:rsidRDefault="007C672F" w:rsidP="007C672F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交易發票檔</w:t>
      </w:r>
    </w:p>
    <w:p w:rsidR="007C672F" w:rsidRPr="00DA5BB6" w:rsidRDefault="007C672F" w:rsidP="007C672F"/>
    <w:p w:rsidR="007C672F" w:rsidRDefault="007C672F">
      <w:pPr>
        <w:widowControl/>
      </w:pPr>
    </w:p>
    <w:p w:rsidR="007C672F" w:rsidRPr="0016095F" w:rsidRDefault="007C672F" w:rsidP="007C672F">
      <w:pPr>
        <w:pStyle w:val="Style2"/>
      </w:pPr>
      <w:r>
        <w:t>NPP_</w:t>
      </w:r>
      <w:r>
        <w:rPr>
          <w:rFonts w:hint="eastAsia"/>
        </w:rPr>
        <w:t>INV_ALLOWANCE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1134"/>
        <w:gridCol w:w="850"/>
        <w:gridCol w:w="851"/>
        <w:gridCol w:w="1276"/>
        <w:gridCol w:w="1134"/>
        <w:gridCol w:w="850"/>
      </w:tblGrid>
      <w:tr w:rsidR="007C672F" w:rsidRPr="004F58E0" w:rsidTr="00962454">
        <w:tc>
          <w:tcPr>
            <w:tcW w:w="900" w:type="dxa"/>
            <w:gridSpan w:val="2"/>
            <w:shd w:val="clear" w:color="auto" w:fill="000000"/>
          </w:tcPr>
          <w:p w:rsidR="007C672F" w:rsidRPr="004F58E0" w:rsidRDefault="007C672F" w:rsidP="00962454"/>
        </w:tc>
        <w:tc>
          <w:tcPr>
            <w:tcW w:w="8778" w:type="dxa"/>
            <w:gridSpan w:val="7"/>
            <w:shd w:val="clear" w:color="auto" w:fill="000000"/>
          </w:tcPr>
          <w:p w:rsidR="007C672F" w:rsidRPr="004F58E0" w:rsidRDefault="00FF6A1E" w:rsidP="00962454">
            <w:r w:rsidRPr="004F58E0">
              <w:t>NPP</w:t>
            </w:r>
            <w:r w:rsidR="007C672F" w:rsidRPr="004F58E0">
              <w:rPr>
                <w:rFonts w:hint="eastAsia"/>
              </w:rPr>
              <w:t>_INV_ALLOWANCE</w:t>
            </w:r>
          </w:p>
        </w:tc>
        <w:tc>
          <w:tcPr>
            <w:tcW w:w="850" w:type="dxa"/>
            <w:shd w:val="clear" w:color="auto" w:fill="000000"/>
          </w:tcPr>
          <w:p w:rsidR="007C672F" w:rsidRPr="004F58E0" w:rsidRDefault="007C672F" w:rsidP="00962454"/>
        </w:tc>
      </w:tr>
      <w:tr w:rsidR="007C672F" w:rsidRPr="004F58E0" w:rsidTr="0004668D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ALLOWANCE_ID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折讓識別碼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PK</w:t>
            </w:r>
          </w:p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INV</w:t>
            </w:r>
            <w:r w:rsidR="00717F39" w:rsidRPr="004F58E0">
              <w:rPr>
                <w:rFonts w:ascii="Arial" w:hAnsi="Arial" w:cs="Arial" w:hint="eastAsia"/>
                <w:sz w:val="20"/>
                <w:szCs w:val="20"/>
              </w:rPr>
              <w:t>OICE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發票號碼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17F39" w:rsidP="00962454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ALLOWANCE_NO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折讓單號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TXID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交易</w:t>
            </w:r>
            <w:r w:rsidRPr="004F58E0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DE3E14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REFUND_ID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r w:rsidRPr="004F58E0"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ALLOWANCE_AMT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折讓金額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10,2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 xml:space="preserve">　</w:t>
            </w:r>
          </w:p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ALLOWANCE_STATUS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折讓單狀態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I</w:t>
            </w:r>
            <w:r w:rsidRPr="004F58E0">
              <w:rPr>
                <w:rFonts w:hint="eastAsia"/>
              </w:rPr>
              <w:t>：已預開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D</w:t>
            </w:r>
            <w:r w:rsidRPr="004F58E0">
              <w:rPr>
                <w:rFonts w:hint="eastAsia"/>
              </w:rPr>
              <w:t>：已產生單號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lastRenderedPageBreak/>
              <w:t>E</w:t>
            </w:r>
            <w:r w:rsidRPr="004F58E0">
              <w:rPr>
                <w:rFonts w:hint="eastAsia"/>
              </w:rPr>
              <w:t>：錯誤</w:t>
            </w:r>
          </w:p>
          <w:p w:rsidR="007C672F" w:rsidRPr="004F58E0" w:rsidRDefault="007C672F" w:rsidP="00962454">
            <w:r w:rsidRPr="004F58E0">
              <w:rPr>
                <w:rFonts w:hint="eastAsia"/>
              </w:rPr>
              <w:t>R</w:t>
            </w:r>
            <w:r w:rsidRPr="004F58E0">
              <w:rPr>
                <w:rFonts w:hint="eastAsia"/>
              </w:rPr>
              <w:t>：作廢</w:t>
            </w:r>
          </w:p>
        </w:tc>
      </w:tr>
      <w:tr w:rsidR="00DE3E14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561746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NOTIFY</w:t>
            </w:r>
            <w:r w:rsidR="00DE3E14" w:rsidRPr="004F58E0">
              <w:rPr>
                <w:rFonts w:ascii="Arial" w:hAnsi="Arial" w:cs="Arial" w:hint="eastAsia"/>
                <w:sz w:val="20"/>
                <w:szCs w:val="20"/>
              </w:rPr>
              <w:t>_FLAG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r w:rsidRPr="004F58E0">
              <w:rPr>
                <w:rFonts w:hint="eastAsia"/>
              </w:rPr>
              <w:t>是否已發送</w:t>
            </w:r>
            <w:r w:rsidR="00561746" w:rsidRPr="004F58E0">
              <w:rPr>
                <w:rFonts w:hint="eastAsia"/>
              </w:rPr>
              <w:t>簡訊</w:t>
            </w:r>
            <w:r w:rsidRPr="004F58E0">
              <w:rPr>
                <w:rFonts w:hint="eastAsia"/>
              </w:rPr>
              <w:t>通知</w:t>
            </w:r>
            <w:r w:rsidR="00561746" w:rsidRPr="004F58E0">
              <w:rPr>
                <w:rFonts w:hint="eastAsia"/>
              </w:rPr>
              <w:t>用戶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244BBE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244BBE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E3E14" w:rsidRPr="004F58E0" w:rsidRDefault="00DE3E14" w:rsidP="00962454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已發送</w:t>
            </w:r>
          </w:p>
          <w:p w:rsidR="00DE3E14" w:rsidRPr="004F58E0" w:rsidRDefault="00DE3E14" w:rsidP="00962454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未發送</w:t>
            </w:r>
          </w:p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04668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0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更新日期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</w:tbl>
    <w:p w:rsidR="007C672F" w:rsidRDefault="007C672F" w:rsidP="007C672F">
      <w:r>
        <w:rPr>
          <w:rFonts w:hint="eastAsia"/>
        </w:rPr>
        <w:t>資料表說明</w:t>
      </w:r>
      <w:r>
        <w:rPr>
          <w:rFonts w:hint="eastAsia"/>
        </w:rPr>
        <w:t xml:space="preserve">: </w:t>
      </w:r>
      <w:r>
        <w:rPr>
          <w:rFonts w:hint="eastAsia"/>
        </w:rPr>
        <w:t>發票折讓檔</w:t>
      </w:r>
    </w:p>
    <w:p w:rsidR="007C672F" w:rsidRDefault="007C672F" w:rsidP="007C672F"/>
    <w:p w:rsidR="007C672F" w:rsidRPr="00503161" w:rsidRDefault="007C672F" w:rsidP="007C672F">
      <w:pPr>
        <w:pStyle w:val="Style2"/>
      </w:pPr>
      <w:r w:rsidRPr="00503161">
        <w:t>NPP_</w:t>
      </w:r>
      <w:r w:rsidRPr="00503161">
        <w:rPr>
          <w:rFonts w:hint="eastAsia"/>
        </w:rPr>
        <w:t>INV_</w:t>
      </w:r>
      <w:r w:rsidR="00E5770A">
        <w:rPr>
          <w:rFonts w:hint="eastAsia"/>
        </w:rPr>
        <w:t>FILE_</w:t>
      </w:r>
      <w:r w:rsidRPr="00503161">
        <w:rPr>
          <w:rFonts w:hint="eastAsia"/>
        </w:rPr>
        <w:t>LOG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1134"/>
        <w:gridCol w:w="992"/>
        <w:gridCol w:w="851"/>
        <w:gridCol w:w="1134"/>
        <w:gridCol w:w="1134"/>
        <w:gridCol w:w="850"/>
      </w:tblGrid>
      <w:tr w:rsidR="007C672F" w:rsidRPr="004F58E0" w:rsidTr="00962454">
        <w:tc>
          <w:tcPr>
            <w:tcW w:w="900" w:type="dxa"/>
            <w:gridSpan w:val="2"/>
            <w:shd w:val="clear" w:color="auto" w:fill="000000"/>
          </w:tcPr>
          <w:p w:rsidR="007C672F" w:rsidRPr="004F58E0" w:rsidRDefault="007C672F" w:rsidP="00962454"/>
        </w:tc>
        <w:tc>
          <w:tcPr>
            <w:tcW w:w="8778" w:type="dxa"/>
            <w:gridSpan w:val="7"/>
            <w:shd w:val="clear" w:color="auto" w:fill="000000"/>
          </w:tcPr>
          <w:p w:rsidR="007C672F" w:rsidRPr="004F58E0" w:rsidRDefault="0013505F" w:rsidP="0013505F">
            <w:r w:rsidRPr="004F58E0">
              <w:t>NPP</w:t>
            </w:r>
            <w:r w:rsidR="007C672F" w:rsidRPr="004F58E0">
              <w:rPr>
                <w:rFonts w:hint="eastAsia"/>
              </w:rPr>
              <w:t>_INV_</w:t>
            </w:r>
            <w:r w:rsidR="00E5770A" w:rsidRPr="004F58E0">
              <w:rPr>
                <w:rFonts w:hint="eastAsia"/>
              </w:rPr>
              <w:t>FILE_</w:t>
            </w:r>
            <w:r w:rsidRPr="004F58E0">
              <w:rPr>
                <w:rFonts w:hint="eastAsia"/>
              </w:rPr>
              <w:t>LOG</w:t>
            </w:r>
          </w:p>
        </w:tc>
        <w:tc>
          <w:tcPr>
            <w:tcW w:w="850" w:type="dxa"/>
            <w:shd w:val="clear" w:color="auto" w:fill="000000"/>
          </w:tcPr>
          <w:p w:rsidR="007C672F" w:rsidRPr="004F58E0" w:rsidRDefault="007C672F" w:rsidP="00962454"/>
        </w:tc>
      </w:tr>
      <w:tr w:rsidR="007C672F" w:rsidRPr="004F58E0" w:rsidTr="007604CD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7C672F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FILE_NAME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發票檔名稱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PK</w:t>
            </w:r>
          </w:p>
        </w:tc>
      </w:tr>
      <w:tr w:rsidR="007C672F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RECORDS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筆數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C672F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FILE_TS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r w:rsidRPr="004F58E0">
              <w:rPr>
                <w:rFonts w:hint="eastAsia"/>
              </w:rPr>
              <w:t>產生日期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ACK_FILE_NAME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回覆檔名稱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ACK_RECORDS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回覆筆數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ACK_TS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回覆日期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ISSUE_RESULT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結果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S: Success</w:t>
            </w:r>
          </w:p>
          <w:p w:rsidR="007604CD" w:rsidRPr="004F58E0" w:rsidRDefault="007604CD" w:rsidP="00962454">
            <w:r w:rsidRPr="004F58E0">
              <w:rPr>
                <w:rFonts w:hint="eastAsia"/>
              </w:rPr>
              <w:t>F: Fail</w:t>
            </w:r>
          </w:p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FAILURE_REASON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失敗原因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A7747E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EMAIL_FL</w:t>
            </w:r>
            <w:r w:rsidR="008C2B5C" w:rsidRPr="004F58E0">
              <w:rPr>
                <w:rFonts w:ascii="Arial" w:hAnsi="Arial" w:cs="Arial" w:hint="eastAsia"/>
                <w:sz w:val="20"/>
                <w:szCs w:val="20"/>
              </w:rPr>
              <w:t>A</w:t>
            </w:r>
            <w:r w:rsidRPr="004F58E0">
              <w:rPr>
                <w:rFonts w:ascii="Arial" w:hAnsi="Arial" w:cs="Arial" w:hint="eastAsia"/>
                <w:sz w:val="20"/>
                <w:szCs w:val="20"/>
              </w:rPr>
              <w:t>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r w:rsidRPr="004F58E0">
              <w:rPr>
                <w:rFonts w:hint="eastAsia"/>
              </w:rPr>
              <w:t>發送處理紀錄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747E" w:rsidRPr="004F58E0" w:rsidRDefault="00A7747E" w:rsidP="00962454">
            <w:r w:rsidRPr="004F58E0">
              <w:rPr>
                <w:rFonts w:hint="eastAsia"/>
              </w:rPr>
              <w:t>Y: Yes</w:t>
            </w:r>
          </w:p>
          <w:p w:rsidR="00A7747E" w:rsidRPr="004F58E0" w:rsidRDefault="00A7747E" w:rsidP="00962454">
            <w:r w:rsidRPr="004F58E0">
              <w:rPr>
                <w:rFonts w:hint="eastAsia"/>
              </w:rPr>
              <w:t>N: No</w:t>
            </w:r>
          </w:p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  <w:tr w:rsidR="007604CD" w:rsidRPr="004F58E0" w:rsidTr="007604CD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7922B7">
            <w:pPr>
              <w:numPr>
                <w:ilvl w:val="0"/>
                <w:numId w:val="82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r w:rsidRPr="004F58E0">
              <w:rPr>
                <w:rFonts w:hint="eastAsia"/>
              </w:rPr>
              <w:t>更新日期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04CD" w:rsidRPr="004F58E0" w:rsidRDefault="007604CD" w:rsidP="00962454"/>
        </w:tc>
      </w:tr>
    </w:tbl>
    <w:p w:rsidR="007C672F" w:rsidRDefault="007C672F">
      <w:pPr>
        <w:widowControl/>
      </w:pPr>
    </w:p>
    <w:p w:rsidR="007C672F" w:rsidRPr="00753871" w:rsidRDefault="007C672F" w:rsidP="007C672F">
      <w:pPr>
        <w:pStyle w:val="Style2"/>
        <w:rPr>
          <w:strike/>
        </w:rPr>
      </w:pPr>
      <w:r w:rsidRPr="00753871">
        <w:rPr>
          <w:strike/>
        </w:rPr>
        <w:t>NPP_</w:t>
      </w:r>
      <w:r w:rsidRPr="00753871">
        <w:rPr>
          <w:rFonts w:hint="eastAsia"/>
          <w:strike/>
        </w:rPr>
        <w:t>SERVICE_MAPPING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134"/>
        <w:gridCol w:w="850"/>
        <w:gridCol w:w="993"/>
        <w:gridCol w:w="1134"/>
        <w:gridCol w:w="1134"/>
        <w:gridCol w:w="850"/>
      </w:tblGrid>
      <w:tr w:rsidR="007C672F" w:rsidRPr="004F58E0" w:rsidTr="00962454">
        <w:tc>
          <w:tcPr>
            <w:tcW w:w="900" w:type="dxa"/>
            <w:gridSpan w:val="2"/>
            <w:shd w:val="clear" w:color="auto" w:fill="000000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8778" w:type="dxa"/>
            <w:gridSpan w:val="7"/>
            <w:shd w:val="clear" w:color="auto" w:fill="000000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NPP_</w:t>
            </w:r>
            <w:r w:rsidRPr="004F58E0">
              <w:rPr>
                <w:rFonts w:hint="eastAsia"/>
                <w:strike/>
              </w:rPr>
              <w:t>SERVICE_MAPPING</w:t>
            </w:r>
          </w:p>
        </w:tc>
        <w:tc>
          <w:tcPr>
            <w:tcW w:w="850" w:type="dxa"/>
            <w:shd w:val="clear" w:color="auto" w:fill="000000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Length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C672F" w:rsidRPr="004F58E0" w:rsidRDefault="007C672F" w:rsidP="00962454">
            <w:pPr>
              <w:rPr>
                <w:strike/>
                <w:sz w:val="20"/>
                <w:szCs w:val="20"/>
              </w:rPr>
            </w:pPr>
            <w:r w:rsidRPr="004F58E0">
              <w:rPr>
                <w:strike/>
                <w:sz w:val="20"/>
                <w:szCs w:val="20"/>
              </w:rPr>
              <w:t>Remark</w:t>
            </w: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PROD_TYPE_ID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產品類別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8E676E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PK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1: Telecom VAS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2: Internet VAS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3: mpay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4: Payment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5: Cash Flow</w:t>
            </w:r>
          </w:p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strike/>
              </w:rPr>
              <w:t>6: DCB</w:t>
            </w: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PROD_TYPE_NAME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產品類別名稱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commentRangeStart w:id="91"/>
            <w:r w:rsidRPr="004F58E0">
              <w:rPr>
                <w:rFonts w:hint="eastAsia"/>
                <w:strike/>
              </w:rPr>
              <w:t>256</w:t>
            </w:r>
            <w:commentRangeEnd w:id="91"/>
            <w:r w:rsidR="008E676E" w:rsidRPr="004F58E0">
              <w:rPr>
                <w:rStyle w:val="af0"/>
                <w:strike/>
              </w:rPr>
              <w:commentReference w:id="91"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ORG_ID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事業別代碼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8E676E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ORG_UN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事業別統一編號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CREATE_USER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建立人員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 xml:space="preserve">　</w:t>
            </w: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建立時間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LAST_MOD_USER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更新人員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  <w:tr w:rsidR="007C672F" w:rsidRPr="004F58E0" w:rsidTr="00FC4A76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7922B7">
            <w:pPr>
              <w:numPr>
                <w:ilvl w:val="0"/>
                <w:numId w:val="85"/>
              </w:numPr>
              <w:rPr>
                <w:strike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trike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  <w:r w:rsidRPr="004F58E0">
              <w:rPr>
                <w:rFonts w:hint="eastAsia"/>
                <w:strike/>
              </w:rPr>
              <w:t>更新時間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  <w:sz w:val="16"/>
                <w:szCs w:val="16"/>
              </w:rPr>
            </w:pPr>
            <w:r w:rsidRPr="004F58E0">
              <w:rPr>
                <w:rFonts w:hint="eastAsia"/>
                <w:strike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672F" w:rsidRPr="004F58E0" w:rsidRDefault="007C672F" w:rsidP="00962454">
            <w:pPr>
              <w:rPr>
                <w:strike/>
              </w:rPr>
            </w:pPr>
          </w:p>
        </w:tc>
      </w:tr>
    </w:tbl>
    <w:p w:rsidR="007C672F" w:rsidRPr="00753871" w:rsidRDefault="007C672F" w:rsidP="007C672F">
      <w:pPr>
        <w:rPr>
          <w:strike/>
        </w:rPr>
      </w:pPr>
      <w:r w:rsidRPr="00753871">
        <w:rPr>
          <w:rFonts w:hint="eastAsia"/>
          <w:strike/>
        </w:rPr>
        <w:t>資料表說明</w:t>
      </w:r>
      <w:r w:rsidRPr="00753871">
        <w:rPr>
          <w:rFonts w:hint="eastAsia"/>
          <w:strike/>
        </w:rPr>
        <w:t xml:space="preserve">: </w:t>
      </w:r>
      <w:r w:rsidRPr="00753871">
        <w:rPr>
          <w:rFonts w:hint="eastAsia"/>
          <w:strike/>
        </w:rPr>
        <w:t>事業別與產品類型的</w:t>
      </w:r>
      <w:r w:rsidRPr="00753871">
        <w:rPr>
          <w:rFonts w:hint="eastAsia"/>
          <w:strike/>
        </w:rPr>
        <w:t>MAPPING</w:t>
      </w:r>
    </w:p>
    <w:p w:rsidR="007C672F" w:rsidRDefault="007C672F" w:rsidP="007C672F"/>
    <w:p w:rsidR="00FB191A" w:rsidRDefault="00FB191A" w:rsidP="00FB191A">
      <w:pPr>
        <w:pStyle w:val="Style1"/>
      </w:pPr>
      <w:r>
        <w:rPr>
          <w:rFonts w:eastAsia="新細明體" w:hint="eastAsia"/>
        </w:rPr>
        <w:t>System</w:t>
      </w:r>
    </w:p>
    <w:p w:rsidR="00FB191A" w:rsidRPr="0016095F" w:rsidRDefault="00FB191A" w:rsidP="00FB191A">
      <w:pPr>
        <w:pStyle w:val="Style2"/>
      </w:pPr>
      <w:r>
        <w:t>NPP</w:t>
      </w:r>
      <w:r>
        <w:rPr>
          <w:rFonts w:hint="eastAsia"/>
        </w:rPr>
        <w:t>_CONFIG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992"/>
        <w:gridCol w:w="851"/>
        <w:gridCol w:w="850"/>
        <w:gridCol w:w="1418"/>
        <w:gridCol w:w="1134"/>
        <w:gridCol w:w="850"/>
      </w:tblGrid>
      <w:tr w:rsidR="00FB191A" w:rsidRPr="004F58E0" w:rsidTr="00076BF2">
        <w:tc>
          <w:tcPr>
            <w:tcW w:w="900" w:type="dxa"/>
            <w:gridSpan w:val="2"/>
            <w:shd w:val="clear" w:color="auto" w:fill="000000"/>
          </w:tcPr>
          <w:p w:rsidR="00FB191A" w:rsidRPr="004F58E0" w:rsidRDefault="00FB191A" w:rsidP="00076BF2"/>
        </w:tc>
        <w:tc>
          <w:tcPr>
            <w:tcW w:w="8778" w:type="dxa"/>
            <w:gridSpan w:val="7"/>
            <w:shd w:val="clear" w:color="auto" w:fill="000000"/>
          </w:tcPr>
          <w:p w:rsidR="00FB191A" w:rsidRPr="004F58E0" w:rsidRDefault="00FB191A" w:rsidP="00FB191A">
            <w:r w:rsidRPr="004F58E0">
              <w:t>NPP_</w:t>
            </w:r>
            <w:r w:rsidRPr="004F58E0">
              <w:rPr>
                <w:rFonts w:hint="eastAsia"/>
              </w:rPr>
              <w:t>CONFIG</w:t>
            </w:r>
          </w:p>
        </w:tc>
        <w:tc>
          <w:tcPr>
            <w:tcW w:w="850" w:type="dxa"/>
            <w:shd w:val="clear" w:color="auto" w:fill="000000"/>
          </w:tcPr>
          <w:p w:rsidR="00FB191A" w:rsidRPr="004F58E0" w:rsidRDefault="00FB191A" w:rsidP="00076BF2"/>
        </w:tc>
      </w:tr>
      <w:tr w:rsidR="00FB191A" w:rsidRPr="004F58E0" w:rsidTr="00076BF2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91A" w:rsidRPr="004F58E0" w:rsidRDefault="00FB191A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FB191A" w:rsidRPr="004F58E0" w:rsidTr="00076BF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7922B7">
            <w:pPr>
              <w:numPr>
                <w:ilvl w:val="0"/>
                <w:numId w:val="9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557F4" w:rsidP="00076BF2">
            <w:r w:rsidRPr="004F58E0">
              <w:rPr>
                <w:rFonts w:hint="eastAsia"/>
              </w:rPr>
              <w:t>系統設定名稱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Primary Key</w:t>
            </w:r>
          </w:p>
        </w:tc>
      </w:tr>
      <w:tr w:rsidR="00FB191A" w:rsidRPr="004F58E0" w:rsidTr="00076BF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7922B7">
            <w:pPr>
              <w:numPr>
                <w:ilvl w:val="0"/>
                <w:numId w:val="9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557F4" w:rsidP="00076BF2">
            <w:r w:rsidRPr="004F58E0">
              <w:rPr>
                <w:rFonts w:hint="eastAsia"/>
              </w:rPr>
              <w:t>系統設定值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 xml:space="preserve">　</w:t>
            </w:r>
          </w:p>
        </w:tc>
      </w:tr>
      <w:tr w:rsidR="00FB191A" w:rsidRPr="004F58E0" w:rsidTr="00076BF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7922B7">
            <w:pPr>
              <w:numPr>
                <w:ilvl w:val="0"/>
                <w:numId w:val="9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191A" w:rsidRPr="004F58E0" w:rsidRDefault="00FB191A" w:rsidP="00076BF2">
            <w:r w:rsidRPr="004F58E0">
              <w:rPr>
                <w:rFonts w:hint="eastAsia"/>
              </w:rPr>
              <w:t xml:space="preserve">Y: </w:t>
            </w:r>
            <w:r w:rsidRPr="004F58E0">
              <w:rPr>
                <w:rFonts w:hint="eastAsia"/>
              </w:rPr>
              <w:t>啟用</w:t>
            </w:r>
          </w:p>
          <w:p w:rsidR="00FB191A" w:rsidRPr="004F58E0" w:rsidRDefault="00FB191A" w:rsidP="00076BF2">
            <w:r w:rsidRPr="004F58E0">
              <w:rPr>
                <w:rFonts w:hint="eastAsia"/>
              </w:rPr>
              <w:t xml:space="preserve">N: </w:t>
            </w:r>
            <w:r w:rsidRPr="004F58E0">
              <w:rPr>
                <w:rFonts w:hint="eastAsia"/>
              </w:rPr>
              <w:t>停用</w:t>
            </w:r>
          </w:p>
        </w:tc>
      </w:tr>
      <w:tr w:rsidR="00445804" w:rsidRPr="004F58E0" w:rsidTr="00076BF2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7922B7">
            <w:pPr>
              <w:numPr>
                <w:ilvl w:val="0"/>
                <w:numId w:val="91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DES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>
            <w:r w:rsidRPr="004F58E0">
              <w:rPr>
                <w:rFonts w:hint="eastAsia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>
            <w:r w:rsidRPr="004F58E0">
              <w:rPr>
                <w:rFonts w:hint="eastAsia"/>
              </w:rPr>
              <w:t>1024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5804" w:rsidRPr="004F58E0" w:rsidRDefault="00445804" w:rsidP="00076BF2"/>
        </w:tc>
      </w:tr>
    </w:tbl>
    <w:p w:rsidR="00FB191A" w:rsidRDefault="00F557F4">
      <w:pPr>
        <w:widowControl/>
      </w:pPr>
      <w:r>
        <w:rPr>
          <w:rFonts w:hint="eastAsia"/>
        </w:rPr>
        <w:t>存放</w:t>
      </w:r>
      <w:r>
        <w:rPr>
          <w:rFonts w:hint="eastAsia"/>
        </w:rPr>
        <w:t>NPP</w:t>
      </w:r>
      <w:r>
        <w:rPr>
          <w:rFonts w:hint="eastAsia"/>
        </w:rPr>
        <w:t>所需的系統設定值。</w:t>
      </w:r>
    </w:p>
    <w:p w:rsidR="00FB191A" w:rsidRDefault="00FB191A">
      <w:pPr>
        <w:widowControl/>
      </w:pPr>
    </w:p>
    <w:p w:rsidR="00FD0226" w:rsidRPr="00503161" w:rsidRDefault="00FD0226" w:rsidP="00FD0226">
      <w:pPr>
        <w:pStyle w:val="Style2"/>
      </w:pPr>
      <w:r w:rsidRPr="00503161">
        <w:t>NPP_</w:t>
      </w:r>
      <w:r>
        <w:rPr>
          <w:rFonts w:hint="eastAsia"/>
        </w:rPr>
        <w:t>EMAIL_LIST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832"/>
        <w:gridCol w:w="1701"/>
        <w:gridCol w:w="1134"/>
        <w:gridCol w:w="850"/>
        <w:gridCol w:w="1134"/>
        <w:gridCol w:w="1134"/>
        <w:gridCol w:w="993"/>
        <w:gridCol w:w="850"/>
      </w:tblGrid>
      <w:tr w:rsidR="00FD0226" w:rsidRPr="004F58E0" w:rsidTr="0025165A">
        <w:tc>
          <w:tcPr>
            <w:tcW w:w="900" w:type="dxa"/>
            <w:gridSpan w:val="2"/>
            <w:shd w:val="clear" w:color="auto" w:fill="000000"/>
          </w:tcPr>
          <w:p w:rsidR="00FD0226" w:rsidRPr="004F58E0" w:rsidRDefault="00FD0226" w:rsidP="0025165A"/>
        </w:tc>
        <w:tc>
          <w:tcPr>
            <w:tcW w:w="8778" w:type="dxa"/>
            <w:gridSpan w:val="7"/>
            <w:shd w:val="clear" w:color="auto" w:fill="000000"/>
          </w:tcPr>
          <w:p w:rsidR="00FD0226" w:rsidRPr="004F58E0" w:rsidRDefault="00FD0226" w:rsidP="0025165A">
            <w:r w:rsidRPr="004F58E0">
              <w:t>NP</w:t>
            </w:r>
            <w:r w:rsidRPr="004F58E0">
              <w:rPr>
                <w:rFonts w:hint="eastAsia"/>
              </w:rPr>
              <w:t>P_EMAIL_LIST</w:t>
            </w:r>
          </w:p>
        </w:tc>
        <w:tc>
          <w:tcPr>
            <w:tcW w:w="850" w:type="dxa"/>
            <w:shd w:val="clear" w:color="auto" w:fill="000000"/>
          </w:tcPr>
          <w:p w:rsidR="00FD0226" w:rsidRPr="004F58E0" w:rsidRDefault="00FD0226" w:rsidP="0025165A"/>
        </w:tc>
      </w:tr>
      <w:tr w:rsidR="00FD0226" w:rsidRPr="004F58E0" w:rsidTr="0025165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D0226" w:rsidRPr="004F58E0" w:rsidRDefault="00FD0226" w:rsidP="0025165A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8,0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PK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ENROLL_TIME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產生時間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SYSTIME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E714E3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EMAIL_JOB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r w:rsidRPr="004F58E0">
              <w:rPr>
                <w:rFonts w:hint="eastAsia"/>
              </w:rPr>
              <w:t>來源模組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r w:rsidRPr="004F58E0"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14E3" w:rsidRPr="004F58E0" w:rsidRDefault="00E714E3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SUBJECT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主旨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256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</w:t>
            </w:r>
            <w:r w:rsidRPr="004F58E0">
              <w:rPr>
                <w:rFonts w:hint="eastAsia"/>
              </w:rPr>
              <w:t>內容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BLOB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NULL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</w:t>
            </w:r>
            <w:r w:rsidRPr="004F58E0"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MAIL_CODE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</w:t>
            </w:r>
            <w:r w:rsidRPr="004F58E0">
              <w:rPr>
                <w:rFonts w:hint="eastAsia"/>
              </w:rPr>
              <w:t>模式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R: Real</w:t>
            </w:r>
          </w:p>
          <w:p w:rsidR="00FD0226" w:rsidRPr="004F58E0" w:rsidRDefault="00FD0226" w:rsidP="0025165A">
            <w:r w:rsidRPr="004F58E0">
              <w:rPr>
                <w:rFonts w:hint="eastAsia"/>
              </w:rPr>
              <w:t>B: Batch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RETRY_CNT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重試次數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t>E</w:t>
            </w:r>
            <w:r w:rsidRPr="004F58E0">
              <w:rPr>
                <w:rFonts w:hint="eastAsia"/>
              </w:rPr>
              <w:t>mail</w:t>
            </w:r>
            <w:r w:rsidRPr="004F58E0">
              <w:rPr>
                <w:rFonts w:hint="eastAsia"/>
              </w:rPr>
              <w:t>結果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S: Success</w:t>
            </w:r>
          </w:p>
          <w:p w:rsidR="00FD0226" w:rsidRPr="004F58E0" w:rsidRDefault="00FD0226" w:rsidP="0025165A">
            <w:r w:rsidRPr="004F58E0">
              <w:rPr>
                <w:rFonts w:hint="eastAsia"/>
              </w:rPr>
              <w:lastRenderedPageBreak/>
              <w:t>F: Fail</w:t>
            </w:r>
          </w:p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SENDER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寄件人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  <w:tr w:rsidR="00FD0226" w:rsidRPr="004F58E0" w:rsidTr="0025165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7922B7">
            <w:pPr>
              <w:numPr>
                <w:ilvl w:val="0"/>
                <w:numId w:val="86"/>
              </w:numPr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EMAIL_CC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副件寄送地址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128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>
            <w:r w:rsidRPr="004F58E0">
              <w:rPr>
                <w:rFonts w:hint="eastAsia"/>
              </w:rPr>
              <w:t>Y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D0226" w:rsidRPr="004F58E0" w:rsidRDefault="00FD0226" w:rsidP="0025165A"/>
        </w:tc>
      </w:tr>
    </w:tbl>
    <w:p w:rsidR="00FD0226" w:rsidRDefault="00FD0226" w:rsidP="00FD0226">
      <w:pPr>
        <w:widowControl/>
      </w:pPr>
      <w:r>
        <w:rPr>
          <w:rFonts w:hint="eastAsia"/>
        </w:rPr>
        <w:t>Email</w:t>
      </w:r>
      <w:r>
        <w:rPr>
          <w:rFonts w:hint="eastAsia"/>
        </w:rPr>
        <w:t>告警寄送清單。</w:t>
      </w:r>
    </w:p>
    <w:p w:rsidR="00FD0226" w:rsidRDefault="00FD0226" w:rsidP="00FD0226">
      <w:pPr>
        <w:widowControl/>
      </w:pPr>
    </w:p>
    <w:p w:rsidR="000C7ABB" w:rsidRPr="0016095F" w:rsidRDefault="000C7ABB" w:rsidP="000C7ABB">
      <w:pPr>
        <w:pStyle w:val="Style2"/>
      </w:pPr>
      <w:r>
        <w:t>NPP</w:t>
      </w:r>
      <w:r>
        <w:rPr>
          <w:rFonts w:hint="eastAsia"/>
        </w:rPr>
        <w:t>_SMS_DETAIL</w:t>
      </w:r>
    </w:p>
    <w:tbl>
      <w:tblPr>
        <w:tblW w:w="10528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80"/>
        <w:gridCol w:w="1690"/>
        <w:gridCol w:w="1843"/>
        <w:gridCol w:w="1276"/>
        <w:gridCol w:w="850"/>
        <w:gridCol w:w="851"/>
        <w:gridCol w:w="1134"/>
        <w:gridCol w:w="1134"/>
        <w:gridCol w:w="850"/>
      </w:tblGrid>
      <w:tr w:rsidR="000C7ABB" w:rsidRPr="004F58E0" w:rsidTr="00076BF2">
        <w:tc>
          <w:tcPr>
            <w:tcW w:w="900" w:type="dxa"/>
            <w:gridSpan w:val="2"/>
            <w:shd w:val="clear" w:color="auto" w:fill="000000"/>
          </w:tcPr>
          <w:p w:rsidR="000C7ABB" w:rsidRPr="004F58E0" w:rsidRDefault="000C7ABB" w:rsidP="00076BF2"/>
        </w:tc>
        <w:tc>
          <w:tcPr>
            <w:tcW w:w="8778" w:type="dxa"/>
            <w:gridSpan w:val="7"/>
            <w:shd w:val="clear" w:color="auto" w:fill="000000"/>
          </w:tcPr>
          <w:p w:rsidR="000C7ABB" w:rsidRPr="004F58E0" w:rsidRDefault="000C7ABB" w:rsidP="000C7ABB">
            <w:r w:rsidRPr="004F58E0">
              <w:t>NPP_</w:t>
            </w:r>
            <w:r w:rsidRPr="004F58E0">
              <w:rPr>
                <w:rFonts w:hint="eastAsia"/>
              </w:rPr>
              <w:t>SMS_DETAIL</w:t>
            </w:r>
          </w:p>
        </w:tc>
        <w:tc>
          <w:tcPr>
            <w:tcW w:w="850" w:type="dxa"/>
            <w:shd w:val="clear" w:color="auto" w:fill="000000"/>
          </w:tcPr>
          <w:p w:rsidR="000C7ABB" w:rsidRPr="004F58E0" w:rsidRDefault="000C7ABB" w:rsidP="00076BF2"/>
        </w:tc>
      </w:tr>
      <w:tr w:rsidR="000C7ABB" w:rsidRPr="004F58E0" w:rsidTr="000679DA">
        <w:trPr>
          <w:trHeight w:val="38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No.</w:t>
            </w:r>
          </w:p>
        </w:tc>
        <w:tc>
          <w:tcPr>
            <w:tcW w:w="187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Field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Length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Default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Mandatory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C7ABB" w:rsidRPr="004F58E0" w:rsidRDefault="000C7ABB" w:rsidP="00076BF2">
            <w:pPr>
              <w:rPr>
                <w:sz w:val="20"/>
                <w:szCs w:val="20"/>
              </w:rPr>
            </w:pPr>
            <w:r w:rsidRPr="004F58E0">
              <w:rPr>
                <w:sz w:val="20"/>
                <w:szCs w:val="20"/>
              </w:rPr>
              <w:t>Remark</w:t>
            </w:r>
          </w:p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ID</w:t>
            </w:r>
            <w:r w:rsidRPr="004F58E0">
              <w:rPr>
                <w:rFonts w:hint="eastAsia"/>
              </w:rPr>
              <w:t>號碼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Primary Key</w:t>
            </w:r>
          </w:p>
          <w:p w:rsidR="008828A2" w:rsidRPr="004F58E0" w:rsidRDefault="008828A2" w:rsidP="00076BF2">
            <w:r w:rsidRPr="004F58E0">
              <w:rPr>
                <w:rFonts w:hint="eastAsia"/>
              </w:rPr>
              <w:t xml:space="preserve">YYYYMMDD + </w:t>
            </w:r>
            <w:r w:rsidRPr="004F58E0">
              <w:rPr>
                <w:rFonts w:hint="eastAsia"/>
              </w:rPr>
              <w:t>本日第幾封</w:t>
            </w:r>
          </w:p>
          <w:p w:rsidR="008828A2" w:rsidRPr="004F58E0" w:rsidRDefault="008828A2" w:rsidP="00076BF2">
            <w:r w:rsidRPr="004F58E0">
              <w:rPr>
                <w:rFonts w:hint="eastAsia"/>
              </w:rPr>
              <w:t>例：</w:t>
            </w:r>
            <w:r w:rsidRPr="004F58E0">
              <w:rPr>
                <w:rFonts w:hint="eastAsia"/>
              </w:rPr>
              <w:t>20150310000000000001</w:t>
            </w:r>
          </w:p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SMS_JOB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8828A2">
            <w:r w:rsidRPr="004F58E0">
              <w:rPr>
                <w:rFonts w:hint="eastAsia"/>
              </w:rPr>
              <w:t>簡訊來源模組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SMS_TXID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交易的</w:t>
            </w:r>
            <w:r w:rsidRPr="004F58E0">
              <w:rPr>
                <w:rFonts w:hint="eastAsia"/>
              </w:rPr>
              <w:t>TXID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SMS_MSISDN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手機號碼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SMS_MSG_BOODY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簡訊內容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28A2" w:rsidRPr="004F58E0" w:rsidRDefault="008828A2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SMS_RETURN_CODE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Return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SMS_RETURN_TEXT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Return 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SMS_STATUS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簡訊狀態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r w:rsidRPr="004F58E0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828A2" w:rsidRPr="004F58E0" w:rsidRDefault="008828A2" w:rsidP="008828A2">
            <w:r w:rsidRPr="004F58E0">
              <w:rPr>
                <w:rFonts w:hint="eastAsia"/>
              </w:rPr>
              <w:t>S: Success</w:t>
            </w:r>
          </w:p>
          <w:p w:rsidR="000C7ABB" w:rsidRPr="004F58E0" w:rsidRDefault="008828A2" w:rsidP="008828A2">
            <w:r w:rsidRPr="004F58E0">
              <w:rPr>
                <w:rFonts w:hint="eastAsia"/>
              </w:rPr>
              <w:t>F: Failed</w:t>
            </w:r>
          </w:p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CREATE_TS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建立日期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679D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  <w:tr w:rsidR="000C7ABB" w:rsidRPr="004F58E0" w:rsidTr="000679DA">
        <w:trPr>
          <w:trHeight w:val="15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7922B7">
            <w:pPr>
              <w:numPr>
                <w:ilvl w:val="0"/>
                <w:numId w:val="93"/>
              </w:num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>
            <w:pPr>
              <w:rPr>
                <w:rFonts w:ascii="Arial" w:hAnsi="Arial" w:cs="Arial"/>
                <w:sz w:val="20"/>
                <w:szCs w:val="20"/>
              </w:rPr>
            </w:pPr>
            <w:r w:rsidRPr="004F58E0">
              <w:rPr>
                <w:rFonts w:ascii="Arial" w:hAnsi="Arial" w:cs="Arial" w:hint="eastAsia"/>
                <w:sz w:val="20"/>
                <w:szCs w:val="20"/>
              </w:rPr>
              <w:t>LAST_MOD_TS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8828A2" w:rsidP="00076BF2">
            <w:r w:rsidRPr="004F58E0">
              <w:rPr>
                <w:rFonts w:hint="eastAsia"/>
              </w:rPr>
              <w:t>修改日期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679DA" w:rsidP="00076BF2">
            <w:pPr>
              <w:rPr>
                <w:sz w:val="16"/>
                <w:szCs w:val="16"/>
              </w:rPr>
            </w:pPr>
            <w:r w:rsidRPr="004F58E0">
              <w:rPr>
                <w:rFonts w:hint="eastAsia"/>
                <w:sz w:val="16"/>
                <w:szCs w:val="16"/>
              </w:rPr>
              <w:t>TIMESTAMP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ABB" w:rsidRPr="004F58E0" w:rsidRDefault="000C7ABB" w:rsidP="00076BF2"/>
        </w:tc>
      </w:tr>
    </w:tbl>
    <w:p w:rsidR="000C7ABB" w:rsidRDefault="000C7ABB" w:rsidP="000C7ABB">
      <w:pPr>
        <w:widowControl/>
      </w:pPr>
      <w:r>
        <w:rPr>
          <w:rFonts w:hint="eastAsia"/>
        </w:rPr>
        <w:t>發送簡訊</w:t>
      </w:r>
      <w:r w:rsidR="000679DA">
        <w:rPr>
          <w:rFonts w:hint="eastAsia"/>
        </w:rPr>
        <w:t>table</w:t>
      </w:r>
      <w:r>
        <w:rPr>
          <w:rFonts w:hint="eastAsia"/>
        </w:rPr>
        <w:t>。</w:t>
      </w:r>
    </w:p>
    <w:p w:rsidR="000C7ABB" w:rsidRPr="000C7ABB" w:rsidRDefault="000C7ABB">
      <w:pPr>
        <w:widowControl/>
      </w:pPr>
    </w:p>
    <w:sectPr w:rsidR="000C7ABB" w:rsidRPr="000C7ABB" w:rsidSect="002B4B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0" w:author="ADMINIBM" w:date="2015-03-06T17:39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暫定，再跟</w:t>
      </w:r>
      <w:r>
        <w:rPr>
          <w:rFonts w:hint="eastAsia"/>
        </w:rPr>
        <w:t>Ada</w:t>
      </w:r>
      <w:r>
        <w:rPr>
          <w:rFonts w:hint="eastAsia"/>
        </w:rPr>
        <w:t>確認（要改全部都要一起改）原本是</w:t>
      </w:r>
      <w:r>
        <w:rPr>
          <w:rFonts w:hint="eastAsia"/>
        </w:rPr>
        <w:t>VARCHAR(14)</w:t>
      </w:r>
    </w:p>
  </w:comment>
  <w:comment w:id="81" w:author="ADMINIBM" w:date="2015-03-04T18:21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暫定，需再確認</w:t>
      </w:r>
    </w:p>
  </w:comment>
  <w:comment w:id="82" w:author="ADMINIBM" w:date="2015-03-06T17:36:00Z" w:initials="A">
    <w:p w:rsidR="0025165A" w:rsidRDefault="0025165A" w:rsidP="009B0D54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暫定，再跟</w:t>
      </w:r>
      <w:r>
        <w:rPr>
          <w:rFonts w:hint="eastAsia"/>
        </w:rPr>
        <w:t>Ada</w:t>
      </w:r>
      <w:r>
        <w:rPr>
          <w:rFonts w:hint="eastAsia"/>
        </w:rPr>
        <w:t>確認（要改全部都要一起改）</w:t>
      </w:r>
    </w:p>
  </w:comment>
  <w:comment w:id="83" w:author="ADMINIBM" w:date="2015-03-06T18:42:00Z" w:initials="A">
    <w:p w:rsidR="0025165A" w:rsidRDefault="0025165A" w:rsidP="00050900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原本是</w:t>
      </w:r>
      <w:r>
        <w:rPr>
          <w:rFonts w:hint="eastAsia"/>
        </w:rPr>
        <w:t>60</w:t>
      </w:r>
    </w:p>
  </w:comment>
  <w:comment w:id="84" w:author="ADMINIBM" w:date="2015-03-06T18:10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原本是</w:t>
      </w:r>
      <w:r>
        <w:rPr>
          <w:rFonts w:ascii="Arial" w:hAnsi="Arial" w:cs="Arial"/>
        </w:rPr>
        <w:t>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月租</w:t>
      </w:r>
      <w:r>
        <w:rPr>
          <w:rFonts w:ascii="Arial" w:hAnsi="Arial" w:cs="Arial" w:hint="eastAsia"/>
        </w:rPr>
        <w:t xml:space="preserve"> T:</w:t>
      </w:r>
      <w:r>
        <w:rPr>
          <w:rFonts w:ascii="Arial" w:hAnsi="Arial" w:cs="Arial" w:hint="eastAsia"/>
        </w:rPr>
        <w:t>計次</w:t>
      </w:r>
      <w:r>
        <w:rPr>
          <w:rStyle w:val="af0"/>
        </w:rPr>
        <w:annotationRef/>
      </w:r>
    </w:p>
  </w:comment>
  <w:comment w:id="85" w:author="ADMINIBM" w:date="2015-03-16T16:36:00Z" w:initials="A">
    <w:p w:rsidR="006E39C0" w:rsidRDefault="006E39C0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改回原本</w:t>
      </w:r>
      <w:r>
        <w:rPr>
          <w:rFonts w:hint="eastAsia"/>
        </w:rPr>
        <w:t>OC/RC</w:t>
      </w:r>
    </w:p>
  </w:comment>
  <w:comment w:id="86" w:author="ADMINIBM" w:date="2015-03-06T18:09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原本是</w:t>
      </w:r>
      <w:r>
        <w:rPr>
          <w:rFonts w:hint="eastAsia"/>
        </w:rPr>
        <w:t>VARCHAR</w:t>
      </w:r>
    </w:p>
  </w:comment>
  <w:comment w:id="87" w:author="ADMINIBM" w:date="2015-03-06T18:46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是否要使用</w:t>
      </w:r>
      <w:r>
        <w:rPr>
          <w:rFonts w:hint="eastAsia"/>
        </w:rPr>
        <w:t>TIMESTAMP?</w:t>
      </w:r>
    </w:p>
  </w:comment>
  <w:comment w:id="88" w:author="ADMINIBM" w:date="2015-03-06T17:40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要再跟</w:t>
      </w:r>
      <w:r>
        <w:rPr>
          <w:rFonts w:hint="eastAsia"/>
        </w:rPr>
        <w:t>Ada</w:t>
      </w:r>
      <w:r>
        <w:rPr>
          <w:rFonts w:hint="eastAsia"/>
        </w:rPr>
        <w:t>確認</w:t>
      </w:r>
    </w:p>
  </w:comment>
  <w:comment w:id="89" w:author="ADMINIBM" w:date="2015-03-10T10:14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未完成，修改中</w:t>
      </w:r>
      <w:r>
        <w:rPr>
          <w:rFonts w:hint="eastAsia"/>
        </w:rPr>
        <w:t xml:space="preserve"> summary</w:t>
      </w:r>
    </w:p>
  </w:comment>
  <w:comment w:id="90" w:author="ADMINIBM" w:date="2015-03-10T10:14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未完成，修改中</w:t>
      </w:r>
      <w:r>
        <w:rPr>
          <w:rFonts w:hint="eastAsia"/>
        </w:rPr>
        <w:t xml:space="preserve"> detail</w:t>
      </w:r>
    </w:p>
  </w:comment>
  <w:comment w:id="91" w:author="ADMINIBM" w:date="2015-03-04T17:41:00Z" w:initials="A">
    <w:p w:rsidR="0025165A" w:rsidRDefault="0025165A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暫定，要再跟</w:t>
      </w:r>
      <w:r>
        <w:rPr>
          <w:rFonts w:hint="eastAsia"/>
        </w:rPr>
        <w:t>SDP</w:t>
      </w:r>
      <w:r>
        <w:rPr>
          <w:rFonts w:hint="eastAsia"/>
        </w:rPr>
        <w:t>確認長度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18" w:rsidRDefault="00057318" w:rsidP="00217918">
      <w:r>
        <w:separator/>
      </w:r>
    </w:p>
  </w:endnote>
  <w:endnote w:type="continuationSeparator" w:id="0">
    <w:p w:rsidR="00057318" w:rsidRDefault="00057318" w:rsidP="0021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18" w:rsidRDefault="00057318" w:rsidP="00217918">
      <w:r>
        <w:separator/>
      </w:r>
    </w:p>
  </w:footnote>
  <w:footnote w:type="continuationSeparator" w:id="0">
    <w:p w:rsidR="00057318" w:rsidRDefault="00057318" w:rsidP="0021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E80"/>
    <w:multiLevelType w:val="hybridMultilevel"/>
    <w:tmpl w:val="D11822C2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4F977F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059D17B5"/>
    <w:multiLevelType w:val="hybridMultilevel"/>
    <w:tmpl w:val="E4808CC0"/>
    <w:lvl w:ilvl="0" w:tplc="5664B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E6580D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076731F8"/>
    <w:multiLevelType w:val="hybridMultilevel"/>
    <w:tmpl w:val="C3BA60C6"/>
    <w:lvl w:ilvl="0" w:tplc="E844FA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AA347D"/>
    <w:multiLevelType w:val="hybridMultilevel"/>
    <w:tmpl w:val="FC38BA06"/>
    <w:lvl w:ilvl="0" w:tplc="3AB82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7F27DB0"/>
    <w:multiLevelType w:val="hybridMultilevel"/>
    <w:tmpl w:val="898A095A"/>
    <w:lvl w:ilvl="0" w:tplc="3FA408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F6679C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8">
    <w:nsid w:val="09436EBB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9">
    <w:nsid w:val="0B2B2332"/>
    <w:multiLevelType w:val="hybridMultilevel"/>
    <w:tmpl w:val="0442CD96"/>
    <w:lvl w:ilvl="0" w:tplc="CBFC2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A34880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0DD84B09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2">
    <w:nsid w:val="0DFE7C8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0F317B6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0FB7093E"/>
    <w:multiLevelType w:val="hybridMultilevel"/>
    <w:tmpl w:val="890C1F86"/>
    <w:lvl w:ilvl="0" w:tplc="FB8852BC">
      <w:start w:val="1"/>
      <w:numFmt w:val="bullet"/>
      <w:pStyle w:val="APIDescription"/>
      <w:lvlText w:val="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116166E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12EA428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14B06B4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1598183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15BB4B0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>
    <w:nsid w:val="16A90D04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>
    <w:nsid w:val="17512CEA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2">
    <w:nsid w:val="18035653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3">
    <w:nsid w:val="188966F9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4">
    <w:nsid w:val="18D42ECE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>
    <w:nsid w:val="1B6809D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1CEB16D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>
    <w:nsid w:val="1D4F172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>
    <w:nsid w:val="1F4B3729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>
    <w:nsid w:val="1FF52053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0">
    <w:nsid w:val="209940C3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>
    <w:nsid w:val="21FA234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2">
    <w:nsid w:val="225005F9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3">
    <w:nsid w:val="23040A5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>
    <w:nsid w:val="257B0B6F"/>
    <w:multiLevelType w:val="multilevel"/>
    <w:tmpl w:val="3168EF10"/>
    <w:lvl w:ilvl="0">
      <w:start w:val="1"/>
      <w:numFmt w:val="decimal"/>
      <w:pStyle w:val="Style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Style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Style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261B0EF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6">
    <w:nsid w:val="264C725E"/>
    <w:multiLevelType w:val="hybridMultilevel"/>
    <w:tmpl w:val="2396A946"/>
    <w:lvl w:ilvl="0" w:tplc="7DE2D4AC">
      <w:start w:val="1"/>
      <w:numFmt w:val="decimal"/>
      <w:lvlText w:val="%1."/>
      <w:lvlJc w:val="left"/>
      <w:pPr>
        <w:ind w:left="360" w:hanging="360"/>
      </w:pPr>
      <w:rPr>
        <w:rFonts w:ascii="Tahoma" w:eastAsia="標楷體" w:hAnsi="Tahoma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66C486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>
    <w:nsid w:val="278E1E2F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9">
    <w:nsid w:val="282C680C"/>
    <w:multiLevelType w:val="hybridMultilevel"/>
    <w:tmpl w:val="4E240E2C"/>
    <w:lvl w:ilvl="0" w:tplc="E1E22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28A63271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41">
    <w:nsid w:val="29141C44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2">
    <w:nsid w:val="2A1A753C"/>
    <w:multiLevelType w:val="multilevel"/>
    <w:tmpl w:val="63D8BF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8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795" w:hanging="795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43">
    <w:nsid w:val="2BC0228D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>
    <w:nsid w:val="2C7253B1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45">
    <w:nsid w:val="2D305233"/>
    <w:multiLevelType w:val="hybridMultilevel"/>
    <w:tmpl w:val="3E5A83E0"/>
    <w:lvl w:ilvl="0" w:tplc="8A2E71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2FBE50B3"/>
    <w:multiLevelType w:val="hybridMultilevel"/>
    <w:tmpl w:val="8B0484CA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7">
    <w:nsid w:val="30EB746A"/>
    <w:multiLevelType w:val="hybridMultilevel"/>
    <w:tmpl w:val="BD7269E2"/>
    <w:lvl w:ilvl="0" w:tplc="605A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3AF02C3"/>
    <w:multiLevelType w:val="hybridMultilevel"/>
    <w:tmpl w:val="C5165980"/>
    <w:lvl w:ilvl="0" w:tplc="A504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45B3318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0">
    <w:nsid w:val="346A7B48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>
    <w:nsid w:val="34990C2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2">
    <w:nsid w:val="3542534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3">
    <w:nsid w:val="36EB071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>
    <w:nsid w:val="38071448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5">
    <w:nsid w:val="3C1F3409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56">
    <w:nsid w:val="3DB17FBA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>
    <w:nsid w:val="3E034A4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8">
    <w:nsid w:val="3E046F3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9">
    <w:nsid w:val="41151313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0">
    <w:nsid w:val="421B38C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1">
    <w:nsid w:val="42311A8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2">
    <w:nsid w:val="437763C9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3">
    <w:nsid w:val="45656FA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4">
    <w:nsid w:val="46597B56"/>
    <w:multiLevelType w:val="hybridMultilevel"/>
    <w:tmpl w:val="5CDE4056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5">
    <w:nsid w:val="487C0CB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6">
    <w:nsid w:val="49383BD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7">
    <w:nsid w:val="4B5373A7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68">
    <w:nsid w:val="4BA843C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9">
    <w:nsid w:val="58BA254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0">
    <w:nsid w:val="594B4A99"/>
    <w:multiLevelType w:val="hybridMultilevel"/>
    <w:tmpl w:val="B1BC0CB4"/>
    <w:lvl w:ilvl="0" w:tplc="3786A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5A303C2E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2">
    <w:nsid w:val="5BD301F6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>
    <w:nsid w:val="5C091329"/>
    <w:multiLevelType w:val="hybridMultilevel"/>
    <w:tmpl w:val="C3BA60C6"/>
    <w:lvl w:ilvl="0" w:tplc="E844FA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5C3E0CA3"/>
    <w:multiLevelType w:val="hybridMultilevel"/>
    <w:tmpl w:val="D4B26D06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5">
    <w:nsid w:val="5D153473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>
    <w:nsid w:val="607D700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7">
    <w:nsid w:val="60B96E6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8">
    <w:nsid w:val="623D1445"/>
    <w:multiLevelType w:val="hybridMultilevel"/>
    <w:tmpl w:val="65CA7ED0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9">
    <w:nsid w:val="625C2EDB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0">
    <w:nsid w:val="62EE222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1">
    <w:nsid w:val="634232F5"/>
    <w:multiLevelType w:val="hybridMultilevel"/>
    <w:tmpl w:val="C3BA60C6"/>
    <w:lvl w:ilvl="0" w:tplc="E844FA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63CD09B1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3">
    <w:nsid w:val="64863D6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4">
    <w:nsid w:val="65CA3B06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5">
    <w:nsid w:val="6641101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6">
    <w:nsid w:val="669F248B"/>
    <w:multiLevelType w:val="multilevel"/>
    <w:tmpl w:val="2CC614F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95" w:hanging="79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95" w:hanging="795"/>
      </w:pPr>
      <w:rPr>
        <w:rFonts w:hint="default"/>
        <w:sz w:val="24"/>
      </w:rPr>
    </w:lvl>
    <w:lvl w:ilvl="3">
      <w:start w:val="9"/>
      <w:numFmt w:val="decimal"/>
      <w:isLgl/>
      <w:lvlText w:val="%1.%2.%3.%4"/>
      <w:lvlJc w:val="left"/>
      <w:pPr>
        <w:ind w:left="795" w:hanging="795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87">
    <w:nsid w:val="6866527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8">
    <w:nsid w:val="68CD3B6E"/>
    <w:multiLevelType w:val="hybridMultilevel"/>
    <w:tmpl w:val="65CA7ED0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9">
    <w:nsid w:val="695120F0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0">
    <w:nsid w:val="6ACE1ED4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1">
    <w:nsid w:val="6B0D2726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2">
    <w:nsid w:val="71E23848"/>
    <w:multiLevelType w:val="hybridMultilevel"/>
    <w:tmpl w:val="C3BA60C6"/>
    <w:lvl w:ilvl="0" w:tplc="E844FA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721436B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4">
    <w:nsid w:val="7279694C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5">
    <w:nsid w:val="730D04F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6">
    <w:nsid w:val="768823F8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7">
    <w:nsid w:val="78220592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8">
    <w:nsid w:val="7B0A03E5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9">
    <w:nsid w:val="7DAF690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0">
    <w:nsid w:val="7E333957"/>
    <w:multiLevelType w:val="hybridMultilevel"/>
    <w:tmpl w:val="638EC44C"/>
    <w:lvl w:ilvl="0" w:tplc="0409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34"/>
  </w:num>
  <w:num w:numId="2">
    <w:abstractNumId w:val="27"/>
  </w:num>
  <w:num w:numId="3">
    <w:abstractNumId w:val="10"/>
  </w:num>
  <w:num w:numId="4">
    <w:abstractNumId w:val="16"/>
  </w:num>
  <w:num w:numId="5">
    <w:abstractNumId w:val="99"/>
  </w:num>
  <w:num w:numId="6">
    <w:abstractNumId w:val="51"/>
  </w:num>
  <w:num w:numId="7">
    <w:abstractNumId w:val="29"/>
  </w:num>
  <w:num w:numId="8">
    <w:abstractNumId w:val="23"/>
  </w:num>
  <w:num w:numId="9">
    <w:abstractNumId w:val="69"/>
  </w:num>
  <w:num w:numId="10">
    <w:abstractNumId w:val="26"/>
  </w:num>
  <w:num w:numId="11">
    <w:abstractNumId w:val="42"/>
  </w:num>
  <w:num w:numId="12">
    <w:abstractNumId w:val="19"/>
  </w:num>
  <w:num w:numId="13">
    <w:abstractNumId w:val="40"/>
  </w:num>
  <w:num w:numId="14">
    <w:abstractNumId w:val="38"/>
  </w:num>
  <w:num w:numId="15">
    <w:abstractNumId w:val="66"/>
  </w:num>
  <w:num w:numId="16">
    <w:abstractNumId w:val="37"/>
  </w:num>
  <w:num w:numId="17">
    <w:abstractNumId w:val="49"/>
  </w:num>
  <w:num w:numId="18">
    <w:abstractNumId w:val="89"/>
  </w:num>
  <w:num w:numId="19">
    <w:abstractNumId w:val="62"/>
  </w:num>
  <w:num w:numId="20">
    <w:abstractNumId w:val="59"/>
  </w:num>
  <w:num w:numId="21">
    <w:abstractNumId w:val="31"/>
  </w:num>
  <w:num w:numId="22">
    <w:abstractNumId w:val="83"/>
  </w:num>
  <w:num w:numId="23">
    <w:abstractNumId w:val="46"/>
  </w:num>
  <w:num w:numId="24">
    <w:abstractNumId w:val="50"/>
  </w:num>
  <w:num w:numId="25">
    <w:abstractNumId w:val="86"/>
  </w:num>
  <w:num w:numId="26">
    <w:abstractNumId w:val="21"/>
  </w:num>
  <w:num w:numId="27">
    <w:abstractNumId w:val="7"/>
  </w:num>
  <w:num w:numId="28">
    <w:abstractNumId w:val="22"/>
  </w:num>
  <w:num w:numId="29">
    <w:abstractNumId w:val="74"/>
  </w:num>
  <w:num w:numId="30">
    <w:abstractNumId w:val="20"/>
  </w:num>
  <w:num w:numId="31">
    <w:abstractNumId w:val="87"/>
  </w:num>
  <w:num w:numId="32">
    <w:abstractNumId w:val="53"/>
  </w:num>
  <w:num w:numId="33">
    <w:abstractNumId w:val="63"/>
  </w:num>
  <w:num w:numId="34">
    <w:abstractNumId w:val="67"/>
  </w:num>
  <w:num w:numId="35">
    <w:abstractNumId w:val="44"/>
  </w:num>
  <w:num w:numId="36">
    <w:abstractNumId w:val="55"/>
  </w:num>
  <w:num w:numId="37">
    <w:abstractNumId w:val="8"/>
  </w:num>
  <w:num w:numId="38">
    <w:abstractNumId w:val="11"/>
  </w:num>
  <w:num w:numId="39">
    <w:abstractNumId w:val="95"/>
  </w:num>
  <w:num w:numId="40">
    <w:abstractNumId w:val="0"/>
  </w:num>
  <w:num w:numId="41">
    <w:abstractNumId w:val="24"/>
  </w:num>
  <w:num w:numId="42">
    <w:abstractNumId w:val="30"/>
  </w:num>
  <w:num w:numId="43">
    <w:abstractNumId w:val="1"/>
  </w:num>
  <w:num w:numId="44">
    <w:abstractNumId w:val="12"/>
  </w:num>
  <w:num w:numId="45">
    <w:abstractNumId w:val="52"/>
  </w:num>
  <w:num w:numId="46">
    <w:abstractNumId w:val="56"/>
  </w:num>
  <w:num w:numId="47">
    <w:abstractNumId w:val="13"/>
  </w:num>
  <w:num w:numId="48">
    <w:abstractNumId w:val="41"/>
  </w:num>
  <w:num w:numId="49">
    <w:abstractNumId w:val="58"/>
  </w:num>
  <w:num w:numId="50">
    <w:abstractNumId w:val="82"/>
  </w:num>
  <w:num w:numId="51">
    <w:abstractNumId w:val="15"/>
  </w:num>
  <w:num w:numId="52">
    <w:abstractNumId w:val="77"/>
  </w:num>
  <w:num w:numId="53">
    <w:abstractNumId w:val="96"/>
  </w:num>
  <w:num w:numId="54">
    <w:abstractNumId w:val="79"/>
  </w:num>
  <w:num w:numId="55">
    <w:abstractNumId w:val="91"/>
  </w:num>
  <w:num w:numId="56">
    <w:abstractNumId w:val="90"/>
  </w:num>
  <w:num w:numId="57">
    <w:abstractNumId w:val="93"/>
  </w:num>
  <w:num w:numId="58">
    <w:abstractNumId w:val="39"/>
  </w:num>
  <w:num w:numId="59">
    <w:abstractNumId w:val="54"/>
  </w:num>
  <w:num w:numId="60">
    <w:abstractNumId w:val="64"/>
  </w:num>
  <w:num w:numId="61">
    <w:abstractNumId w:val="60"/>
  </w:num>
  <w:num w:numId="62">
    <w:abstractNumId w:val="28"/>
  </w:num>
  <w:num w:numId="63">
    <w:abstractNumId w:val="100"/>
  </w:num>
  <w:num w:numId="64">
    <w:abstractNumId w:val="70"/>
  </w:num>
  <w:num w:numId="65">
    <w:abstractNumId w:val="17"/>
  </w:num>
  <w:num w:numId="66">
    <w:abstractNumId w:val="35"/>
  </w:num>
  <w:num w:numId="67">
    <w:abstractNumId w:val="68"/>
  </w:num>
  <w:num w:numId="68">
    <w:abstractNumId w:val="57"/>
  </w:num>
  <w:num w:numId="69">
    <w:abstractNumId w:val="3"/>
  </w:num>
  <w:num w:numId="70">
    <w:abstractNumId w:val="2"/>
  </w:num>
  <w:num w:numId="71">
    <w:abstractNumId w:val="14"/>
  </w:num>
  <w:num w:numId="72">
    <w:abstractNumId w:val="33"/>
  </w:num>
  <w:num w:numId="73">
    <w:abstractNumId w:val="78"/>
  </w:num>
  <w:num w:numId="74">
    <w:abstractNumId w:val="9"/>
  </w:num>
  <w:num w:numId="75">
    <w:abstractNumId w:val="5"/>
  </w:num>
  <w:num w:numId="76">
    <w:abstractNumId w:val="48"/>
  </w:num>
  <w:num w:numId="77">
    <w:abstractNumId w:val="75"/>
  </w:num>
  <w:num w:numId="78">
    <w:abstractNumId w:val="98"/>
  </w:num>
  <w:num w:numId="79">
    <w:abstractNumId w:val="25"/>
  </w:num>
  <w:num w:numId="80">
    <w:abstractNumId w:val="97"/>
  </w:num>
  <w:num w:numId="81">
    <w:abstractNumId w:val="94"/>
  </w:num>
  <w:num w:numId="82">
    <w:abstractNumId w:val="80"/>
  </w:num>
  <w:num w:numId="83">
    <w:abstractNumId w:val="72"/>
  </w:num>
  <w:num w:numId="84">
    <w:abstractNumId w:val="71"/>
  </w:num>
  <w:num w:numId="85">
    <w:abstractNumId w:val="18"/>
  </w:num>
  <w:num w:numId="86">
    <w:abstractNumId w:val="65"/>
  </w:num>
  <w:num w:numId="87">
    <w:abstractNumId w:val="85"/>
  </w:num>
  <w:num w:numId="88">
    <w:abstractNumId w:val="47"/>
  </w:num>
  <w:num w:numId="89">
    <w:abstractNumId w:val="84"/>
  </w:num>
  <w:num w:numId="90">
    <w:abstractNumId w:val="45"/>
  </w:num>
  <w:num w:numId="91">
    <w:abstractNumId w:val="76"/>
  </w:num>
  <w:num w:numId="92">
    <w:abstractNumId w:val="36"/>
  </w:num>
  <w:num w:numId="93">
    <w:abstractNumId w:val="61"/>
  </w:num>
  <w:num w:numId="94">
    <w:abstractNumId w:val="6"/>
  </w:num>
  <w:num w:numId="95">
    <w:abstractNumId w:val="4"/>
  </w:num>
  <w:num w:numId="96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3"/>
  </w:num>
  <w:num w:numId="98">
    <w:abstractNumId w:val="32"/>
  </w:num>
  <w:num w:numId="99">
    <w:abstractNumId w:val="81"/>
  </w:num>
  <w:num w:numId="100">
    <w:abstractNumId w:val="92"/>
  </w:num>
  <w:num w:numId="101">
    <w:abstractNumId w:val="73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D2"/>
    <w:rsid w:val="000000D0"/>
    <w:rsid w:val="00000D38"/>
    <w:rsid w:val="000013AE"/>
    <w:rsid w:val="0000173B"/>
    <w:rsid w:val="0000398A"/>
    <w:rsid w:val="000041ED"/>
    <w:rsid w:val="0000435C"/>
    <w:rsid w:val="00004CBF"/>
    <w:rsid w:val="0000714F"/>
    <w:rsid w:val="00007A24"/>
    <w:rsid w:val="00011F49"/>
    <w:rsid w:val="00013A15"/>
    <w:rsid w:val="00014FFC"/>
    <w:rsid w:val="00017A1E"/>
    <w:rsid w:val="00021042"/>
    <w:rsid w:val="00022020"/>
    <w:rsid w:val="000223F6"/>
    <w:rsid w:val="0002400C"/>
    <w:rsid w:val="00025879"/>
    <w:rsid w:val="00025C21"/>
    <w:rsid w:val="0002777D"/>
    <w:rsid w:val="0002785E"/>
    <w:rsid w:val="00027C56"/>
    <w:rsid w:val="00033A56"/>
    <w:rsid w:val="0003410A"/>
    <w:rsid w:val="00034D8C"/>
    <w:rsid w:val="00035134"/>
    <w:rsid w:val="000358DC"/>
    <w:rsid w:val="00035A01"/>
    <w:rsid w:val="0003698A"/>
    <w:rsid w:val="00036B8F"/>
    <w:rsid w:val="000402D4"/>
    <w:rsid w:val="00040410"/>
    <w:rsid w:val="00042505"/>
    <w:rsid w:val="00043749"/>
    <w:rsid w:val="000464B2"/>
    <w:rsid w:val="0004668D"/>
    <w:rsid w:val="000466F4"/>
    <w:rsid w:val="00046845"/>
    <w:rsid w:val="000507E6"/>
    <w:rsid w:val="00050900"/>
    <w:rsid w:val="00051688"/>
    <w:rsid w:val="000517EF"/>
    <w:rsid w:val="00051C26"/>
    <w:rsid w:val="00051C37"/>
    <w:rsid w:val="00052189"/>
    <w:rsid w:val="00054799"/>
    <w:rsid w:val="00054F0C"/>
    <w:rsid w:val="00055892"/>
    <w:rsid w:val="0005622B"/>
    <w:rsid w:val="0005682A"/>
    <w:rsid w:val="00057318"/>
    <w:rsid w:val="00061505"/>
    <w:rsid w:val="00064D3F"/>
    <w:rsid w:val="00065A19"/>
    <w:rsid w:val="000679DA"/>
    <w:rsid w:val="00070131"/>
    <w:rsid w:val="00071060"/>
    <w:rsid w:val="00071762"/>
    <w:rsid w:val="00072438"/>
    <w:rsid w:val="00073ED3"/>
    <w:rsid w:val="00075854"/>
    <w:rsid w:val="00076BF2"/>
    <w:rsid w:val="00077575"/>
    <w:rsid w:val="000810A6"/>
    <w:rsid w:val="00083B06"/>
    <w:rsid w:val="00083B1F"/>
    <w:rsid w:val="00084323"/>
    <w:rsid w:val="00084B3E"/>
    <w:rsid w:val="00086DC3"/>
    <w:rsid w:val="000875F6"/>
    <w:rsid w:val="00090203"/>
    <w:rsid w:val="0009135E"/>
    <w:rsid w:val="00092528"/>
    <w:rsid w:val="00092735"/>
    <w:rsid w:val="00092A67"/>
    <w:rsid w:val="00092C2E"/>
    <w:rsid w:val="00096CC6"/>
    <w:rsid w:val="00096E4D"/>
    <w:rsid w:val="000A1E1A"/>
    <w:rsid w:val="000A2988"/>
    <w:rsid w:val="000A2BCA"/>
    <w:rsid w:val="000A3339"/>
    <w:rsid w:val="000A4144"/>
    <w:rsid w:val="000B0146"/>
    <w:rsid w:val="000B0A1D"/>
    <w:rsid w:val="000B2082"/>
    <w:rsid w:val="000B2252"/>
    <w:rsid w:val="000B242D"/>
    <w:rsid w:val="000B3359"/>
    <w:rsid w:val="000B358A"/>
    <w:rsid w:val="000B5058"/>
    <w:rsid w:val="000B5694"/>
    <w:rsid w:val="000B5DF8"/>
    <w:rsid w:val="000B6C90"/>
    <w:rsid w:val="000C2B89"/>
    <w:rsid w:val="000C3844"/>
    <w:rsid w:val="000C72F5"/>
    <w:rsid w:val="000C775B"/>
    <w:rsid w:val="000C782A"/>
    <w:rsid w:val="000C7ABB"/>
    <w:rsid w:val="000C7BB9"/>
    <w:rsid w:val="000C7CCE"/>
    <w:rsid w:val="000D1AAF"/>
    <w:rsid w:val="000D280A"/>
    <w:rsid w:val="000D3907"/>
    <w:rsid w:val="000D65B4"/>
    <w:rsid w:val="000D7B15"/>
    <w:rsid w:val="000D7B6A"/>
    <w:rsid w:val="000E0AD0"/>
    <w:rsid w:val="000E28A5"/>
    <w:rsid w:val="000E4CF4"/>
    <w:rsid w:val="000E5D39"/>
    <w:rsid w:val="000E6599"/>
    <w:rsid w:val="000E6D56"/>
    <w:rsid w:val="000E7367"/>
    <w:rsid w:val="000F1492"/>
    <w:rsid w:val="000F37E0"/>
    <w:rsid w:val="000F502B"/>
    <w:rsid w:val="000F652F"/>
    <w:rsid w:val="000F699D"/>
    <w:rsid w:val="000F75C1"/>
    <w:rsid w:val="000F7FEF"/>
    <w:rsid w:val="0010107A"/>
    <w:rsid w:val="001015CF"/>
    <w:rsid w:val="001024AA"/>
    <w:rsid w:val="00103848"/>
    <w:rsid w:val="001048F1"/>
    <w:rsid w:val="00105F29"/>
    <w:rsid w:val="001068AE"/>
    <w:rsid w:val="001117D9"/>
    <w:rsid w:val="0011242D"/>
    <w:rsid w:val="00112C7B"/>
    <w:rsid w:val="00113654"/>
    <w:rsid w:val="001137B3"/>
    <w:rsid w:val="00113CBE"/>
    <w:rsid w:val="001154B2"/>
    <w:rsid w:val="00115AAE"/>
    <w:rsid w:val="001164A3"/>
    <w:rsid w:val="00116FF4"/>
    <w:rsid w:val="00117359"/>
    <w:rsid w:val="001175B2"/>
    <w:rsid w:val="00117869"/>
    <w:rsid w:val="00120830"/>
    <w:rsid w:val="0012477A"/>
    <w:rsid w:val="00124B74"/>
    <w:rsid w:val="00125A6B"/>
    <w:rsid w:val="001266F2"/>
    <w:rsid w:val="00126A6D"/>
    <w:rsid w:val="00127949"/>
    <w:rsid w:val="00130481"/>
    <w:rsid w:val="00130DAA"/>
    <w:rsid w:val="00134C70"/>
    <w:rsid w:val="0013505F"/>
    <w:rsid w:val="00137B59"/>
    <w:rsid w:val="001421A8"/>
    <w:rsid w:val="00143A34"/>
    <w:rsid w:val="00144BEC"/>
    <w:rsid w:val="00145604"/>
    <w:rsid w:val="00146533"/>
    <w:rsid w:val="00150699"/>
    <w:rsid w:val="00151164"/>
    <w:rsid w:val="00151839"/>
    <w:rsid w:val="00152144"/>
    <w:rsid w:val="00154237"/>
    <w:rsid w:val="00154850"/>
    <w:rsid w:val="00156396"/>
    <w:rsid w:val="001602F0"/>
    <w:rsid w:val="001603B2"/>
    <w:rsid w:val="0016095F"/>
    <w:rsid w:val="00160CF7"/>
    <w:rsid w:val="001650DB"/>
    <w:rsid w:val="0016531F"/>
    <w:rsid w:val="0016607E"/>
    <w:rsid w:val="00170CDA"/>
    <w:rsid w:val="00171F50"/>
    <w:rsid w:val="001723A9"/>
    <w:rsid w:val="00173302"/>
    <w:rsid w:val="0017353F"/>
    <w:rsid w:val="00174F8E"/>
    <w:rsid w:val="00175B20"/>
    <w:rsid w:val="00175FF0"/>
    <w:rsid w:val="00176A0E"/>
    <w:rsid w:val="00183122"/>
    <w:rsid w:val="00183FF1"/>
    <w:rsid w:val="0018424F"/>
    <w:rsid w:val="00184D80"/>
    <w:rsid w:val="00187F60"/>
    <w:rsid w:val="00193AB3"/>
    <w:rsid w:val="00193DCE"/>
    <w:rsid w:val="001955C2"/>
    <w:rsid w:val="00197A09"/>
    <w:rsid w:val="001A0A8A"/>
    <w:rsid w:val="001A1711"/>
    <w:rsid w:val="001A1EDA"/>
    <w:rsid w:val="001A2670"/>
    <w:rsid w:val="001A2C5B"/>
    <w:rsid w:val="001A3255"/>
    <w:rsid w:val="001A635F"/>
    <w:rsid w:val="001A6B47"/>
    <w:rsid w:val="001B0857"/>
    <w:rsid w:val="001B23A3"/>
    <w:rsid w:val="001B31EC"/>
    <w:rsid w:val="001B37ED"/>
    <w:rsid w:val="001B4835"/>
    <w:rsid w:val="001B5536"/>
    <w:rsid w:val="001B74B0"/>
    <w:rsid w:val="001C0621"/>
    <w:rsid w:val="001C1308"/>
    <w:rsid w:val="001C1408"/>
    <w:rsid w:val="001C1764"/>
    <w:rsid w:val="001C2441"/>
    <w:rsid w:val="001C4B51"/>
    <w:rsid w:val="001C76FE"/>
    <w:rsid w:val="001C77C9"/>
    <w:rsid w:val="001D166E"/>
    <w:rsid w:val="001D3005"/>
    <w:rsid w:val="001D3391"/>
    <w:rsid w:val="001D4AF1"/>
    <w:rsid w:val="001D59D5"/>
    <w:rsid w:val="001D621F"/>
    <w:rsid w:val="001E16D7"/>
    <w:rsid w:val="001E398C"/>
    <w:rsid w:val="001E3C0E"/>
    <w:rsid w:val="001E3DCE"/>
    <w:rsid w:val="001E4E18"/>
    <w:rsid w:val="001E59B6"/>
    <w:rsid w:val="001E59BD"/>
    <w:rsid w:val="001F1091"/>
    <w:rsid w:val="001F138D"/>
    <w:rsid w:val="001F3EA5"/>
    <w:rsid w:val="001F46B3"/>
    <w:rsid w:val="001F4EF6"/>
    <w:rsid w:val="001F6847"/>
    <w:rsid w:val="002026A4"/>
    <w:rsid w:val="002041DA"/>
    <w:rsid w:val="00205CCF"/>
    <w:rsid w:val="0021095A"/>
    <w:rsid w:val="00211897"/>
    <w:rsid w:val="00212D0A"/>
    <w:rsid w:val="00214147"/>
    <w:rsid w:val="0021424A"/>
    <w:rsid w:val="002156DB"/>
    <w:rsid w:val="00216A78"/>
    <w:rsid w:val="00217918"/>
    <w:rsid w:val="00217C7A"/>
    <w:rsid w:val="00217ED3"/>
    <w:rsid w:val="00222305"/>
    <w:rsid w:val="00222601"/>
    <w:rsid w:val="00223386"/>
    <w:rsid w:val="00224E26"/>
    <w:rsid w:val="00226045"/>
    <w:rsid w:val="00226179"/>
    <w:rsid w:val="00230B99"/>
    <w:rsid w:val="002322FA"/>
    <w:rsid w:val="00232CE2"/>
    <w:rsid w:val="0023367A"/>
    <w:rsid w:val="00233F70"/>
    <w:rsid w:val="00234A92"/>
    <w:rsid w:val="002356D2"/>
    <w:rsid w:val="002363B6"/>
    <w:rsid w:val="00236C7D"/>
    <w:rsid w:val="002379DC"/>
    <w:rsid w:val="0024047B"/>
    <w:rsid w:val="002405BB"/>
    <w:rsid w:val="00240BA4"/>
    <w:rsid w:val="002413FB"/>
    <w:rsid w:val="002419E2"/>
    <w:rsid w:val="00241A67"/>
    <w:rsid w:val="002425AA"/>
    <w:rsid w:val="0024342F"/>
    <w:rsid w:val="00243C80"/>
    <w:rsid w:val="002446ED"/>
    <w:rsid w:val="00244BBE"/>
    <w:rsid w:val="00244F84"/>
    <w:rsid w:val="0024556B"/>
    <w:rsid w:val="00251176"/>
    <w:rsid w:val="00251258"/>
    <w:rsid w:val="0025165A"/>
    <w:rsid w:val="0025168A"/>
    <w:rsid w:val="00253BD8"/>
    <w:rsid w:val="00254AEE"/>
    <w:rsid w:val="00254BB5"/>
    <w:rsid w:val="00254D61"/>
    <w:rsid w:val="002553B4"/>
    <w:rsid w:val="00255AC3"/>
    <w:rsid w:val="00256DD5"/>
    <w:rsid w:val="0026142D"/>
    <w:rsid w:val="002622EA"/>
    <w:rsid w:val="002631A6"/>
    <w:rsid w:val="00263575"/>
    <w:rsid w:val="00263808"/>
    <w:rsid w:val="002658A1"/>
    <w:rsid w:val="002661B6"/>
    <w:rsid w:val="00266974"/>
    <w:rsid w:val="00266CAA"/>
    <w:rsid w:val="002676D1"/>
    <w:rsid w:val="00270D90"/>
    <w:rsid w:val="00272CA4"/>
    <w:rsid w:val="002746AD"/>
    <w:rsid w:val="002754F6"/>
    <w:rsid w:val="002761B8"/>
    <w:rsid w:val="002772AF"/>
    <w:rsid w:val="00281013"/>
    <w:rsid w:val="00281279"/>
    <w:rsid w:val="00281DD7"/>
    <w:rsid w:val="00283A9D"/>
    <w:rsid w:val="002866C8"/>
    <w:rsid w:val="002879E4"/>
    <w:rsid w:val="0029134D"/>
    <w:rsid w:val="002913C8"/>
    <w:rsid w:val="0029215F"/>
    <w:rsid w:val="0029259A"/>
    <w:rsid w:val="00294F9A"/>
    <w:rsid w:val="0029540C"/>
    <w:rsid w:val="002A0CA3"/>
    <w:rsid w:val="002A146F"/>
    <w:rsid w:val="002A18C9"/>
    <w:rsid w:val="002A2242"/>
    <w:rsid w:val="002A24EE"/>
    <w:rsid w:val="002A2804"/>
    <w:rsid w:val="002A2935"/>
    <w:rsid w:val="002A2DC8"/>
    <w:rsid w:val="002A2FAC"/>
    <w:rsid w:val="002A4135"/>
    <w:rsid w:val="002A4384"/>
    <w:rsid w:val="002A4FF9"/>
    <w:rsid w:val="002A6821"/>
    <w:rsid w:val="002B021F"/>
    <w:rsid w:val="002B02CE"/>
    <w:rsid w:val="002B136F"/>
    <w:rsid w:val="002B1CEA"/>
    <w:rsid w:val="002B1F10"/>
    <w:rsid w:val="002B20DF"/>
    <w:rsid w:val="002B3182"/>
    <w:rsid w:val="002B44B4"/>
    <w:rsid w:val="002B4528"/>
    <w:rsid w:val="002B4B3C"/>
    <w:rsid w:val="002B5FB5"/>
    <w:rsid w:val="002B6372"/>
    <w:rsid w:val="002B6B1B"/>
    <w:rsid w:val="002C13A4"/>
    <w:rsid w:val="002C40CC"/>
    <w:rsid w:val="002C4E65"/>
    <w:rsid w:val="002C5293"/>
    <w:rsid w:val="002C73CF"/>
    <w:rsid w:val="002D14C2"/>
    <w:rsid w:val="002D14D8"/>
    <w:rsid w:val="002D1752"/>
    <w:rsid w:val="002D20FD"/>
    <w:rsid w:val="002D3155"/>
    <w:rsid w:val="002D34E4"/>
    <w:rsid w:val="002D3FB1"/>
    <w:rsid w:val="002E10B2"/>
    <w:rsid w:val="002E40C6"/>
    <w:rsid w:val="002E54A2"/>
    <w:rsid w:val="002E7988"/>
    <w:rsid w:val="002E7991"/>
    <w:rsid w:val="002F12F0"/>
    <w:rsid w:val="002F1C57"/>
    <w:rsid w:val="002F3E3D"/>
    <w:rsid w:val="002F5801"/>
    <w:rsid w:val="002F7E3D"/>
    <w:rsid w:val="003001A9"/>
    <w:rsid w:val="00301069"/>
    <w:rsid w:val="003019CE"/>
    <w:rsid w:val="00301A5D"/>
    <w:rsid w:val="00302A9F"/>
    <w:rsid w:val="00302E43"/>
    <w:rsid w:val="003038E7"/>
    <w:rsid w:val="003041C0"/>
    <w:rsid w:val="00304C76"/>
    <w:rsid w:val="00307333"/>
    <w:rsid w:val="00307B2C"/>
    <w:rsid w:val="00310290"/>
    <w:rsid w:val="00310528"/>
    <w:rsid w:val="00311631"/>
    <w:rsid w:val="00311E8B"/>
    <w:rsid w:val="0031395A"/>
    <w:rsid w:val="00313A9A"/>
    <w:rsid w:val="00315458"/>
    <w:rsid w:val="00315602"/>
    <w:rsid w:val="00315660"/>
    <w:rsid w:val="00315C37"/>
    <w:rsid w:val="00315FB6"/>
    <w:rsid w:val="003175CF"/>
    <w:rsid w:val="00317E6E"/>
    <w:rsid w:val="00320756"/>
    <w:rsid w:val="0032088B"/>
    <w:rsid w:val="00320FE5"/>
    <w:rsid w:val="003211A3"/>
    <w:rsid w:val="00324A80"/>
    <w:rsid w:val="00325ED4"/>
    <w:rsid w:val="003263E2"/>
    <w:rsid w:val="0033072B"/>
    <w:rsid w:val="00332482"/>
    <w:rsid w:val="00332830"/>
    <w:rsid w:val="00332A74"/>
    <w:rsid w:val="00333375"/>
    <w:rsid w:val="003333EF"/>
    <w:rsid w:val="00333CA2"/>
    <w:rsid w:val="003350C7"/>
    <w:rsid w:val="003357CF"/>
    <w:rsid w:val="003364AD"/>
    <w:rsid w:val="00336D07"/>
    <w:rsid w:val="003407EA"/>
    <w:rsid w:val="003420C2"/>
    <w:rsid w:val="00342E78"/>
    <w:rsid w:val="0034368D"/>
    <w:rsid w:val="003450C5"/>
    <w:rsid w:val="003466B4"/>
    <w:rsid w:val="003466FF"/>
    <w:rsid w:val="00350897"/>
    <w:rsid w:val="00351290"/>
    <w:rsid w:val="00351298"/>
    <w:rsid w:val="00351BA8"/>
    <w:rsid w:val="00351EFA"/>
    <w:rsid w:val="00352A83"/>
    <w:rsid w:val="00353E04"/>
    <w:rsid w:val="00354551"/>
    <w:rsid w:val="00356DB0"/>
    <w:rsid w:val="003573E8"/>
    <w:rsid w:val="003577A8"/>
    <w:rsid w:val="003628E9"/>
    <w:rsid w:val="00363C48"/>
    <w:rsid w:val="003657D3"/>
    <w:rsid w:val="00372440"/>
    <w:rsid w:val="003728A6"/>
    <w:rsid w:val="00373008"/>
    <w:rsid w:val="00374696"/>
    <w:rsid w:val="00376157"/>
    <w:rsid w:val="003763E8"/>
    <w:rsid w:val="0037685E"/>
    <w:rsid w:val="0037710F"/>
    <w:rsid w:val="003777D8"/>
    <w:rsid w:val="00377A96"/>
    <w:rsid w:val="00377AFF"/>
    <w:rsid w:val="0038089E"/>
    <w:rsid w:val="00380BC7"/>
    <w:rsid w:val="00383443"/>
    <w:rsid w:val="00387266"/>
    <w:rsid w:val="003904D2"/>
    <w:rsid w:val="00390B61"/>
    <w:rsid w:val="003955BF"/>
    <w:rsid w:val="00396319"/>
    <w:rsid w:val="00396893"/>
    <w:rsid w:val="0039733A"/>
    <w:rsid w:val="003A2A5A"/>
    <w:rsid w:val="003A4254"/>
    <w:rsid w:val="003A4639"/>
    <w:rsid w:val="003A5213"/>
    <w:rsid w:val="003A59CE"/>
    <w:rsid w:val="003A5FD5"/>
    <w:rsid w:val="003A77D9"/>
    <w:rsid w:val="003B1F90"/>
    <w:rsid w:val="003B37E5"/>
    <w:rsid w:val="003B45E9"/>
    <w:rsid w:val="003B4B82"/>
    <w:rsid w:val="003B7792"/>
    <w:rsid w:val="003C3022"/>
    <w:rsid w:val="003C47D6"/>
    <w:rsid w:val="003C5DE3"/>
    <w:rsid w:val="003C639D"/>
    <w:rsid w:val="003C6824"/>
    <w:rsid w:val="003C751E"/>
    <w:rsid w:val="003D0A5E"/>
    <w:rsid w:val="003D1478"/>
    <w:rsid w:val="003D1FFF"/>
    <w:rsid w:val="003D2630"/>
    <w:rsid w:val="003D3560"/>
    <w:rsid w:val="003D5373"/>
    <w:rsid w:val="003D59DD"/>
    <w:rsid w:val="003E049F"/>
    <w:rsid w:val="003E1519"/>
    <w:rsid w:val="003E3468"/>
    <w:rsid w:val="003E3AE6"/>
    <w:rsid w:val="003E4ACE"/>
    <w:rsid w:val="003E5755"/>
    <w:rsid w:val="003E5F1C"/>
    <w:rsid w:val="003E7552"/>
    <w:rsid w:val="003F0FEE"/>
    <w:rsid w:val="003F1857"/>
    <w:rsid w:val="003F1976"/>
    <w:rsid w:val="003F41EF"/>
    <w:rsid w:val="003F472B"/>
    <w:rsid w:val="003F4C3E"/>
    <w:rsid w:val="003F5D04"/>
    <w:rsid w:val="003F623A"/>
    <w:rsid w:val="003F7465"/>
    <w:rsid w:val="003F75C5"/>
    <w:rsid w:val="003F7D3C"/>
    <w:rsid w:val="00401237"/>
    <w:rsid w:val="00402162"/>
    <w:rsid w:val="00402D3A"/>
    <w:rsid w:val="00404904"/>
    <w:rsid w:val="00404CDE"/>
    <w:rsid w:val="004106FB"/>
    <w:rsid w:val="004109FD"/>
    <w:rsid w:val="00410D19"/>
    <w:rsid w:val="0041125B"/>
    <w:rsid w:val="0041218B"/>
    <w:rsid w:val="004127F1"/>
    <w:rsid w:val="004165EC"/>
    <w:rsid w:val="00416BF3"/>
    <w:rsid w:val="0041734B"/>
    <w:rsid w:val="00420FCD"/>
    <w:rsid w:val="0042104E"/>
    <w:rsid w:val="00422E05"/>
    <w:rsid w:val="0042528F"/>
    <w:rsid w:val="00425635"/>
    <w:rsid w:val="00427B43"/>
    <w:rsid w:val="00432489"/>
    <w:rsid w:val="0043521A"/>
    <w:rsid w:val="0043523F"/>
    <w:rsid w:val="00440B1A"/>
    <w:rsid w:val="004415C0"/>
    <w:rsid w:val="00441639"/>
    <w:rsid w:val="00442244"/>
    <w:rsid w:val="0044353D"/>
    <w:rsid w:val="004436CA"/>
    <w:rsid w:val="00445804"/>
    <w:rsid w:val="00446E6A"/>
    <w:rsid w:val="004473CF"/>
    <w:rsid w:val="00447A62"/>
    <w:rsid w:val="0045003B"/>
    <w:rsid w:val="004514A8"/>
    <w:rsid w:val="004516B7"/>
    <w:rsid w:val="00451B47"/>
    <w:rsid w:val="00451D0A"/>
    <w:rsid w:val="00453B1F"/>
    <w:rsid w:val="004549CE"/>
    <w:rsid w:val="00455408"/>
    <w:rsid w:val="004560F0"/>
    <w:rsid w:val="00456CA2"/>
    <w:rsid w:val="00457010"/>
    <w:rsid w:val="004602C6"/>
    <w:rsid w:val="00460EF2"/>
    <w:rsid w:val="00461407"/>
    <w:rsid w:val="00461787"/>
    <w:rsid w:val="00462B04"/>
    <w:rsid w:val="00462B97"/>
    <w:rsid w:val="00463DB1"/>
    <w:rsid w:val="00464508"/>
    <w:rsid w:val="00466B67"/>
    <w:rsid w:val="00466FA3"/>
    <w:rsid w:val="00467624"/>
    <w:rsid w:val="00470019"/>
    <w:rsid w:val="00470A06"/>
    <w:rsid w:val="00471194"/>
    <w:rsid w:val="00473885"/>
    <w:rsid w:val="004759D8"/>
    <w:rsid w:val="00476206"/>
    <w:rsid w:val="0047638A"/>
    <w:rsid w:val="004804FA"/>
    <w:rsid w:val="00480644"/>
    <w:rsid w:val="004816B8"/>
    <w:rsid w:val="004825AE"/>
    <w:rsid w:val="00482DC3"/>
    <w:rsid w:val="00482F61"/>
    <w:rsid w:val="0048307E"/>
    <w:rsid w:val="00483C94"/>
    <w:rsid w:val="00485DEF"/>
    <w:rsid w:val="0048665B"/>
    <w:rsid w:val="00486954"/>
    <w:rsid w:val="00486F90"/>
    <w:rsid w:val="004875DD"/>
    <w:rsid w:val="0048796D"/>
    <w:rsid w:val="004907F9"/>
    <w:rsid w:val="00490D49"/>
    <w:rsid w:val="00491021"/>
    <w:rsid w:val="0049238F"/>
    <w:rsid w:val="00492F64"/>
    <w:rsid w:val="00493162"/>
    <w:rsid w:val="0049332C"/>
    <w:rsid w:val="00493C38"/>
    <w:rsid w:val="00494F86"/>
    <w:rsid w:val="004952F7"/>
    <w:rsid w:val="004977DC"/>
    <w:rsid w:val="004A57C0"/>
    <w:rsid w:val="004B0ADC"/>
    <w:rsid w:val="004B2290"/>
    <w:rsid w:val="004B230C"/>
    <w:rsid w:val="004B2791"/>
    <w:rsid w:val="004B2DA8"/>
    <w:rsid w:val="004B3002"/>
    <w:rsid w:val="004B352A"/>
    <w:rsid w:val="004B4FD2"/>
    <w:rsid w:val="004B58A9"/>
    <w:rsid w:val="004C03E5"/>
    <w:rsid w:val="004C1801"/>
    <w:rsid w:val="004C31F4"/>
    <w:rsid w:val="004C46E0"/>
    <w:rsid w:val="004C4BFB"/>
    <w:rsid w:val="004C4D39"/>
    <w:rsid w:val="004C5CC9"/>
    <w:rsid w:val="004C7EE3"/>
    <w:rsid w:val="004D01EB"/>
    <w:rsid w:val="004D0219"/>
    <w:rsid w:val="004D082D"/>
    <w:rsid w:val="004D1963"/>
    <w:rsid w:val="004D30C9"/>
    <w:rsid w:val="004D3AED"/>
    <w:rsid w:val="004D55E6"/>
    <w:rsid w:val="004D7D2E"/>
    <w:rsid w:val="004E3273"/>
    <w:rsid w:val="004E7CD1"/>
    <w:rsid w:val="004F0A21"/>
    <w:rsid w:val="004F1EF9"/>
    <w:rsid w:val="004F31F0"/>
    <w:rsid w:val="004F3B9A"/>
    <w:rsid w:val="004F4DA6"/>
    <w:rsid w:val="004F569B"/>
    <w:rsid w:val="004F58AE"/>
    <w:rsid w:val="004F58E0"/>
    <w:rsid w:val="004F6860"/>
    <w:rsid w:val="004F73EA"/>
    <w:rsid w:val="0050068E"/>
    <w:rsid w:val="00502479"/>
    <w:rsid w:val="00502620"/>
    <w:rsid w:val="00502B83"/>
    <w:rsid w:val="00503161"/>
    <w:rsid w:val="00503541"/>
    <w:rsid w:val="00503C47"/>
    <w:rsid w:val="0050426C"/>
    <w:rsid w:val="00504A91"/>
    <w:rsid w:val="005063B9"/>
    <w:rsid w:val="00507761"/>
    <w:rsid w:val="005100DB"/>
    <w:rsid w:val="00511F4A"/>
    <w:rsid w:val="0051274B"/>
    <w:rsid w:val="0051299B"/>
    <w:rsid w:val="00512CE7"/>
    <w:rsid w:val="0051349C"/>
    <w:rsid w:val="00514193"/>
    <w:rsid w:val="00515CF8"/>
    <w:rsid w:val="00516382"/>
    <w:rsid w:val="00516686"/>
    <w:rsid w:val="0051671E"/>
    <w:rsid w:val="00521095"/>
    <w:rsid w:val="00522641"/>
    <w:rsid w:val="005244E4"/>
    <w:rsid w:val="005326EF"/>
    <w:rsid w:val="00532BEB"/>
    <w:rsid w:val="005337F1"/>
    <w:rsid w:val="005342AA"/>
    <w:rsid w:val="00535844"/>
    <w:rsid w:val="005363C3"/>
    <w:rsid w:val="0053664E"/>
    <w:rsid w:val="00536852"/>
    <w:rsid w:val="005374BE"/>
    <w:rsid w:val="00543971"/>
    <w:rsid w:val="00543E6B"/>
    <w:rsid w:val="00544D0A"/>
    <w:rsid w:val="005462BE"/>
    <w:rsid w:val="00551B46"/>
    <w:rsid w:val="0055338E"/>
    <w:rsid w:val="005547D6"/>
    <w:rsid w:val="00555C0D"/>
    <w:rsid w:val="005606BC"/>
    <w:rsid w:val="00560936"/>
    <w:rsid w:val="00560A3B"/>
    <w:rsid w:val="00560EE4"/>
    <w:rsid w:val="005611F0"/>
    <w:rsid w:val="00561746"/>
    <w:rsid w:val="00561EE4"/>
    <w:rsid w:val="00562E4D"/>
    <w:rsid w:val="005651DA"/>
    <w:rsid w:val="00570271"/>
    <w:rsid w:val="005708F0"/>
    <w:rsid w:val="00572095"/>
    <w:rsid w:val="005733CA"/>
    <w:rsid w:val="00573E03"/>
    <w:rsid w:val="0057445C"/>
    <w:rsid w:val="00574980"/>
    <w:rsid w:val="00574DC0"/>
    <w:rsid w:val="00575966"/>
    <w:rsid w:val="00576E5E"/>
    <w:rsid w:val="00577362"/>
    <w:rsid w:val="0058217E"/>
    <w:rsid w:val="00582A75"/>
    <w:rsid w:val="005852D6"/>
    <w:rsid w:val="0058536F"/>
    <w:rsid w:val="00585C5F"/>
    <w:rsid w:val="00586FAF"/>
    <w:rsid w:val="00587359"/>
    <w:rsid w:val="00590A53"/>
    <w:rsid w:val="00592246"/>
    <w:rsid w:val="00593DA4"/>
    <w:rsid w:val="005957BF"/>
    <w:rsid w:val="005964D0"/>
    <w:rsid w:val="00597404"/>
    <w:rsid w:val="00597DA2"/>
    <w:rsid w:val="005A03AB"/>
    <w:rsid w:val="005A11F2"/>
    <w:rsid w:val="005A16F6"/>
    <w:rsid w:val="005A1D48"/>
    <w:rsid w:val="005A1E6C"/>
    <w:rsid w:val="005A2E67"/>
    <w:rsid w:val="005A3208"/>
    <w:rsid w:val="005A3DD5"/>
    <w:rsid w:val="005A55B5"/>
    <w:rsid w:val="005A5BC1"/>
    <w:rsid w:val="005A5C8B"/>
    <w:rsid w:val="005A7D20"/>
    <w:rsid w:val="005B16C8"/>
    <w:rsid w:val="005B38C3"/>
    <w:rsid w:val="005B493A"/>
    <w:rsid w:val="005B5FC6"/>
    <w:rsid w:val="005B68B5"/>
    <w:rsid w:val="005B6AAE"/>
    <w:rsid w:val="005B7B5D"/>
    <w:rsid w:val="005B7F5D"/>
    <w:rsid w:val="005C09AB"/>
    <w:rsid w:val="005C13CE"/>
    <w:rsid w:val="005C1512"/>
    <w:rsid w:val="005C2C31"/>
    <w:rsid w:val="005C31CA"/>
    <w:rsid w:val="005C32AE"/>
    <w:rsid w:val="005C3A3D"/>
    <w:rsid w:val="005C4CE9"/>
    <w:rsid w:val="005C58DB"/>
    <w:rsid w:val="005C6E0F"/>
    <w:rsid w:val="005D0EB7"/>
    <w:rsid w:val="005D1F2E"/>
    <w:rsid w:val="005D2595"/>
    <w:rsid w:val="005D3AF4"/>
    <w:rsid w:val="005D54BA"/>
    <w:rsid w:val="005D6429"/>
    <w:rsid w:val="005E38F1"/>
    <w:rsid w:val="005E3BA6"/>
    <w:rsid w:val="005E4556"/>
    <w:rsid w:val="005E649B"/>
    <w:rsid w:val="005E6E1A"/>
    <w:rsid w:val="005E73FA"/>
    <w:rsid w:val="005E7B91"/>
    <w:rsid w:val="005E7D70"/>
    <w:rsid w:val="005F4C7A"/>
    <w:rsid w:val="005F6C89"/>
    <w:rsid w:val="005F7BAC"/>
    <w:rsid w:val="005F7C2A"/>
    <w:rsid w:val="0060064C"/>
    <w:rsid w:val="00600F70"/>
    <w:rsid w:val="0060107E"/>
    <w:rsid w:val="006018D6"/>
    <w:rsid w:val="00604663"/>
    <w:rsid w:val="006047A3"/>
    <w:rsid w:val="006048F9"/>
    <w:rsid w:val="00604EAC"/>
    <w:rsid w:val="00605862"/>
    <w:rsid w:val="00605FE1"/>
    <w:rsid w:val="006111A1"/>
    <w:rsid w:val="006121BC"/>
    <w:rsid w:val="00613793"/>
    <w:rsid w:val="00614950"/>
    <w:rsid w:val="00614B26"/>
    <w:rsid w:val="0061573D"/>
    <w:rsid w:val="00615753"/>
    <w:rsid w:val="00615869"/>
    <w:rsid w:val="0061617D"/>
    <w:rsid w:val="00617ECF"/>
    <w:rsid w:val="00620022"/>
    <w:rsid w:val="006204C9"/>
    <w:rsid w:val="006207FE"/>
    <w:rsid w:val="00620932"/>
    <w:rsid w:val="00620B74"/>
    <w:rsid w:val="00620C75"/>
    <w:rsid w:val="00620E0D"/>
    <w:rsid w:val="006219D3"/>
    <w:rsid w:val="00621C84"/>
    <w:rsid w:val="0062287C"/>
    <w:rsid w:val="00623556"/>
    <w:rsid w:val="00623814"/>
    <w:rsid w:val="00623DE8"/>
    <w:rsid w:val="00627264"/>
    <w:rsid w:val="00627A31"/>
    <w:rsid w:val="00630355"/>
    <w:rsid w:val="00630455"/>
    <w:rsid w:val="00631395"/>
    <w:rsid w:val="006326F1"/>
    <w:rsid w:val="00633BEF"/>
    <w:rsid w:val="00640C8E"/>
    <w:rsid w:val="00641907"/>
    <w:rsid w:val="006438F7"/>
    <w:rsid w:val="00645535"/>
    <w:rsid w:val="006456DD"/>
    <w:rsid w:val="00645A59"/>
    <w:rsid w:val="00646859"/>
    <w:rsid w:val="006475C9"/>
    <w:rsid w:val="006502B8"/>
    <w:rsid w:val="00654BD7"/>
    <w:rsid w:val="0065602C"/>
    <w:rsid w:val="00656FA4"/>
    <w:rsid w:val="006570A3"/>
    <w:rsid w:val="006605F8"/>
    <w:rsid w:val="0066195B"/>
    <w:rsid w:val="00663327"/>
    <w:rsid w:val="00663FE6"/>
    <w:rsid w:val="00664C7A"/>
    <w:rsid w:val="006673F2"/>
    <w:rsid w:val="00667825"/>
    <w:rsid w:val="00671C24"/>
    <w:rsid w:val="00672106"/>
    <w:rsid w:val="00673CAA"/>
    <w:rsid w:val="00674B77"/>
    <w:rsid w:val="006757D9"/>
    <w:rsid w:val="00675C3B"/>
    <w:rsid w:val="006803CB"/>
    <w:rsid w:val="006808E6"/>
    <w:rsid w:val="00680A51"/>
    <w:rsid w:val="006827C4"/>
    <w:rsid w:val="006839CF"/>
    <w:rsid w:val="00685224"/>
    <w:rsid w:val="00685A8A"/>
    <w:rsid w:val="0068704B"/>
    <w:rsid w:val="006876DE"/>
    <w:rsid w:val="006877B6"/>
    <w:rsid w:val="00690656"/>
    <w:rsid w:val="0069284D"/>
    <w:rsid w:val="00693BA3"/>
    <w:rsid w:val="00693C80"/>
    <w:rsid w:val="00696F0D"/>
    <w:rsid w:val="006971FE"/>
    <w:rsid w:val="00697AC4"/>
    <w:rsid w:val="00697B6B"/>
    <w:rsid w:val="00697CCE"/>
    <w:rsid w:val="00697EEC"/>
    <w:rsid w:val="006A18F8"/>
    <w:rsid w:val="006A2864"/>
    <w:rsid w:val="006A2FED"/>
    <w:rsid w:val="006A58BB"/>
    <w:rsid w:val="006A6FC7"/>
    <w:rsid w:val="006A7892"/>
    <w:rsid w:val="006A7D65"/>
    <w:rsid w:val="006A7DF9"/>
    <w:rsid w:val="006B033A"/>
    <w:rsid w:val="006B3698"/>
    <w:rsid w:val="006B4151"/>
    <w:rsid w:val="006B4B1B"/>
    <w:rsid w:val="006B621D"/>
    <w:rsid w:val="006B6AB6"/>
    <w:rsid w:val="006B6D8B"/>
    <w:rsid w:val="006B744E"/>
    <w:rsid w:val="006C209C"/>
    <w:rsid w:val="006C354D"/>
    <w:rsid w:val="006C4B6C"/>
    <w:rsid w:val="006C4E09"/>
    <w:rsid w:val="006C6D86"/>
    <w:rsid w:val="006C6E11"/>
    <w:rsid w:val="006D07C9"/>
    <w:rsid w:val="006D0EDF"/>
    <w:rsid w:val="006D15EC"/>
    <w:rsid w:val="006D1CAF"/>
    <w:rsid w:val="006D2DC7"/>
    <w:rsid w:val="006D2DD0"/>
    <w:rsid w:val="006D33BF"/>
    <w:rsid w:val="006D51DF"/>
    <w:rsid w:val="006D54E3"/>
    <w:rsid w:val="006D6F54"/>
    <w:rsid w:val="006E0383"/>
    <w:rsid w:val="006E03EE"/>
    <w:rsid w:val="006E1932"/>
    <w:rsid w:val="006E1A2E"/>
    <w:rsid w:val="006E1A9B"/>
    <w:rsid w:val="006E1F18"/>
    <w:rsid w:val="006E232D"/>
    <w:rsid w:val="006E3505"/>
    <w:rsid w:val="006E390A"/>
    <w:rsid w:val="006E39C0"/>
    <w:rsid w:val="006E3E96"/>
    <w:rsid w:val="006E4072"/>
    <w:rsid w:val="006F05F5"/>
    <w:rsid w:val="006F10ED"/>
    <w:rsid w:val="006F17EF"/>
    <w:rsid w:val="006F2D4E"/>
    <w:rsid w:val="006F49BB"/>
    <w:rsid w:val="006F555F"/>
    <w:rsid w:val="006F5A6A"/>
    <w:rsid w:val="00700749"/>
    <w:rsid w:val="00700C2F"/>
    <w:rsid w:val="0070150A"/>
    <w:rsid w:val="00702A8A"/>
    <w:rsid w:val="00702BFF"/>
    <w:rsid w:val="007036C3"/>
    <w:rsid w:val="00703AC8"/>
    <w:rsid w:val="00704A91"/>
    <w:rsid w:val="00704DD1"/>
    <w:rsid w:val="0070557E"/>
    <w:rsid w:val="007066F0"/>
    <w:rsid w:val="00707C39"/>
    <w:rsid w:val="00707CDF"/>
    <w:rsid w:val="00712027"/>
    <w:rsid w:val="00712814"/>
    <w:rsid w:val="007134D3"/>
    <w:rsid w:val="00713C93"/>
    <w:rsid w:val="0071422B"/>
    <w:rsid w:val="0071551C"/>
    <w:rsid w:val="007169F3"/>
    <w:rsid w:val="00717F39"/>
    <w:rsid w:val="0072275A"/>
    <w:rsid w:val="00722FB6"/>
    <w:rsid w:val="00723B2A"/>
    <w:rsid w:val="00723CE6"/>
    <w:rsid w:val="00726041"/>
    <w:rsid w:val="00727E35"/>
    <w:rsid w:val="00732A3D"/>
    <w:rsid w:val="00733424"/>
    <w:rsid w:val="007352D2"/>
    <w:rsid w:val="00735A2F"/>
    <w:rsid w:val="00735A5E"/>
    <w:rsid w:val="00736005"/>
    <w:rsid w:val="007366C4"/>
    <w:rsid w:val="00736DEE"/>
    <w:rsid w:val="00737589"/>
    <w:rsid w:val="007415DD"/>
    <w:rsid w:val="0074174B"/>
    <w:rsid w:val="00742B10"/>
    <w:rsid w:val="00742FD3"/>
    <w:rsid w:val="00743512"/>
    <w:rsid w:val="00744312"/>
    <w:rsid w:val="00745772"/>
    <w:rsid w:val="00745CAD"/>
    <w:rsid w:val="007468F8"/>
    <w:rsid w:val="007479BB"/>
    <w:rsid w:val="00751695"/>
    <w:rsid w:val="0075247E"/>
    <w:rsid w:val="00752E14"/>
    <w:rsid w:val="00753871"/>
    <w:rsid w:val="007559A8"/>
    <w:rsid w:val="00756706"/>
    <w:rsid w:val="007604CD"/>
    <w:rsid w:val="00760D0F"/>
    <w:rsid w:val="00761239"/>
    <w:rsid w:val="0076595F"/>
    <w:rsid w:val="00765A38"/>
    <w:rsid w:val="00767A08"/>
    <w:rsid w:val="007708BF"/>
    <w:rsid w:val="007711D8"/>
    <w:rsid w:val="007720E3"/>
    <w:rsid w:val="00774995"/>
    <w:rsid w:val="00776195"/>
    <w:rsid w:val="00782074"/>
    <w:rsid w:val="007838C8"/>
    <w:rsid w:val="00783D43"/>
    <w:rsid w:val="00783E43"/>
    <w:rsid w:val="007848DB"/>
    <w:rsid w:val="00786D9E"/>
    <w:rsid w:val="007872A6"/>
    <w:rsid w:val="007918AE"/>
    <w:rsid w:val="007922B7"/>
    <w:rsid w:val="00792769"/>
    <w:rsid w:val="0079298F"/>
    <w:rsid w:val="00793047"/>
    <w:rsid w:val="00793313"/>
    <w:rsid w:val="0079383B"/>
    <w:rsid w:val="0079666A"/>
    <w:rsid w:val="007A2B9D"/>
    <w:rsid w:val="007A5D0A"/>
    <w:rsid w:val="007B0FB6"/>
    <w:rsid w:val="007B105A"/>
    <w:rsid w:val="007B11B8"/>
    <w:rsid w:val="007B230D"/>
    <w:rsid w:val="007B3222"/>
    <w:rsid w:val="007B4826"/>
    <w:rsid w:val="007B4A52"/>
    <w:rsid w:val="007B6445"/>
    <w:rsid w:val="007B64C8"/>
    <w:rsid w:val="007B6AD1"/>
    <w:rsid w:val="007C190B"/>
    <w:rsid w:val="007C1CA8"/>
    <w:rsid w:val="007C4C4B"/>
    <w:rsid w:val="007C561A"/>
    <w:rsid w:val="007C672F"/>
    <w:rsid w:val="007D0BB3"/>
    <w:rsid w:val="007D2765"/>
    <w:rsid w:val="007D28C4"/>
    <w:rsid w:val="007D2AB1"/>
    <w:rsid w:val="007D2FA6"/>
    <w:rsid w:val="007D3A1B"/>
    <w:rsid w:val="007D3D53"/>
    <w:rsid w:val="007D5DBE"/>
    <w:rsid w:val="007D73F5"/>
    <w:rsid w:val="007D7863"/>
    <w:rsid w:val="007D7EFF"/>
    <w:rsid w:val="007E0978"/>
    <w:rsid w:val="007E198C"/>
    <w:rsid w:val="007E4912"/>
    <w:rsid w:val="007E6B41"/>
    <w:rsid w:val="007E7162"/>
    <w:rsid w:val="007F05D9"/>
    <w:rsid w:val="007F1261"/>
    <w:rsid w:val="007F2D8C"/>
    <w:rsid w:val="007F3B95"/>
    <w:rsid w:val="007F3CD5"/>
    <w:rsid w:val="007F45F3"/>
    <w:rsid w:val="007F6875"/>
    <w:rsid w:val="007F68D6"/>
    <w:rsid w:val="00801420"/>
    <w:rsid w:val="00803378"/>
    <w:rsid w:val="008036EB"/>
    <w:rsid w:val="00804B07"/>
    <w:rsid w:val="00805AEF"/>
    <w:rsid w:val="0080658E"/>
    <w:rsid w:val="008065D1"/>
    <w:rsid w:val="008069AB"/>
    <w:rsid w:val="00806F31"/>
    <w:rsid w:val="00810F24"/>
    <w:rsid w:val="00811490"/>
    <w:rsid w:val="0081317A"/>
    <w:rsid w:val="00815BC2"/>
    <w:rsid w:val="00815C4D"/>
    <w:rsid w:val="008163A5"/>
    <w:rsid w:val="00816831"/>
    <w:rsid w:val="008175E4"/>
    <w:rsid w:val="008203C0"/>
    <w:rsid w:val="00820E95"/>
    <w:rsid w:val="0082574E"/>
    <w:rsid w:val="0082635F"/>
    <w:rsid w:val="00826669"/>
    <w:rsid w:val="0083110B"/>
    <w:rsid w:val="00832D9B"/>
    <w:rsid w:val="008341B9"/>
    <w:rsid w:val="0083604D"/>
    <w:rsid w:val="00836B2D"/>
    <w:rsid w:val="00837106"/>
    <w:rsid w:val="008406BB"/>
    <w:rsid w:val="008429C9"/>
    <w:rsid w:val="00843573"/>
    <w:rsid w:val="00844406"/>
    <w:rsid w:val="008471AF"/>
    <w:rsid w:val="008478CC"/>
    <w:rsid w:val="008504DC"/>
    <w:rsid w:val="008522CA"/>
    <w:rsid w:val="008522E0"/>
    <w:rsid w:val="00852C4E"/>
    <w:rsid w:val="0085328C"/>
    <w:rsid w:val="00854324"/>
    <w:rsid w:val="00856D48"/>
    <w:rsid w:val="00856E48"/>
    <w:rsid w:val="008577B3"/>
    <w:rsid w:val="00857C83"/>
    <w:rsid w:val="00860CCE"/>
    <w:rsid w:val="00861297"/>
    <w:rsid w:val="008626C9"/>
    <w:rsid w:val="00862A8A"/>
    <w:rsid w:val="00863765"/>
    <w:rsid w:val="00863B44"/>
    <w:rsid w:val="0086540A"/>
    <w:rsid w:val="00865B23"/>
    <w:rsid w:val="00866407"/>
    <w:rsid w:val="00867057"/>
    <w:rsid w:val="00870ACD"/>
    <w:rsid w:val="008714A7"/>
    <w:rsid w:val="00871F87"/>
    <w:rsid w:val="0087246A"/>
    <w:rsid w:val="008735A5"/>
    <w:rsid w:val="0087504D"/>
    <w:rsid w:val="0087509C"/>
    <w:rsid w:val="00877EE5"/>
    <w:rsid w:val="0088145B"/>
    <w:rsid w:val="008819B7"/>
    <w:rsid w:val="0088262E"/>
    <w:rsid w:val="008828A2"/>
    <w:rsid w:val="0088388A"/>
    <w:rsid w:val="00885414"/>
    <w:rsid w:val="00886DC4"/>
    <w:rsid w:val="00890375"/>
    <w:rsid w:val="00891196"/>
    <w:rsid w:val="00893C68"/>
    <w:rsid w:val="00894385"/>
    <w:rsid w:val="00896562"/>
    <w:rsid w:val="00896747"/>
    <w:rsid w:val="00897600"/>
    <w:rsid w:val="008A5770"/>
    <w:rsid w:val="008A6E68"/>
    <w:rsid w:val="008A70B6"/>
    <w:rsid w:val="008A7BB4"/>
    <w:rsid w:val="008B1E31"/>
    <w:rsid w:val="008B2972"/>
    <w:rsid w:val="008B3CAA"/>
    <w:rsid w:val="008B4144"/>
    <w:rsid w:val="008B4FB3"/>
    <w:rsid w:val="008B5C38"/>
    <w:rsid w:val="008B668E"/>
    <w:rsid w:val="008B790C"/>
    <w:rsid w:val="008C0C6F"/>
    <w:rsid w:val="008C1560"/>
    <w:rsid w:val="008C2A35"/>
    <w:rsid w:val="008C2B5C"/>
    <w:rsid w:val="008C3B21"/>
    <w:rsid w:val="008C3FB8"/>
    <w:rsid w:val="008C54CD"/>
    <w:rsid w:val="008C762E"/>
    <w:rsid w:val="008C7940"/>
    <w:rsid w:val="008C79D0"/>
    <w:rsid w:val="008D0788"/>
    <w:rsid w:val="008D0CC0"/>
    <w:rsid w:val="008D1A08"/>
    <w:rsid w:val="008D365A"/>
    <w:rsid w:val="008D433E"/>
    <w:rsid w:val="008D45C6"/>
    <w:rsid w:val="008D7E40"/>
    <w:rsid w:val="008E47E5"/>
    <w:rsid w:val="008E676E"/>
    <w:rsid w:val="008E69B6"/>
    <w:rsid w:val="008E7A45"/>
    <w:rsid w:val="008F02FF"/>
    <w:rsid w:val="008F1488"/>
    <w:rsid w:val="008F14A3"/>
    <w:rsid w:val="008F1866"/>
    <w:rsid w:val="008F49C1"/>
    <w:rsid w:val="008F4D03"/>
    <w:rsid w:val="008F5117"/>
    <w:rsid w:val="008F5EAC"/>
    <w:rsid w:val="00902B11"/>
    <w:rsid w:val="00902C65"/>
    <w:rsid w:val="00902FEE"/>
    <w:rsid w:val="0090508B"/>
    <w:rsid w:val="0090569B"/>
    <w:rsid w:val="00911820"/>
    <w:rsid w:val="00911ACD"/>
    <w:rsid w:val="0091210C"/>
    <w:rsid w:val="00912719"/>
    <w:rsid w:val="0091337F"/>
    <w:rsid w:val="00916D83"/>
    <w:rsid w:val="00916FC6"/>
    <w:rsid w:val="009207B8"/>
    <w:rsid w:val="00921086"/>
    <w:rsid w:val="0092172A"/>
    <w:rsid w:val="00921EDD"/>
    <w:rsid w:val="00922934"/>
    <w:rsid w:val="00922B40"/>
    <w:rsid w:val="00925A1C"/>
    <w:rsid w:val="009267FF"/>
    <w:rsid w:val="00926928"/>
    <w:rsid w:val="009324F3"/>
    <w:rsid w:val="009340D0"/>
    <w:rsid w:val="00934261"/>
    <w:rsid w:val="00934F05"/>
    <w:rsid w:val="009353DD"/>
    <w:rsid w:val="00936F45"/>
    <w:rsid w:val="009377E5"/>
    <w:rsid w:val="0094009B"/>
    <w:rsid w:val="009400DA"/>
    <w:rsid w:val="00940411"/>
    <w:rsid w:val="00941DB5"/>
    <w:rsid w:val="009434BC"/>
    <w:rsid w:val="0094357D"/>
    <w:rsid w:val="0094388C"/>
    <w:rsid w:val="0094416F"/>
    <w:rsid w:val="009459C6"/>
    <w:rsid w:val="0094615B"/>
    <w:rsid w:val="0094656A"/>
    <w:rsid w:val="00947FF8"/>
    <w:rsid w:val="00950AB7"/>
    <w:rsid w:val="009514A1"/>
    <w:rsid w:val="009515F8"/>
    <w:rsid w:val="00953188"/>
    <w:rsid w:val="00953ADE"/>
    <w:rsid w:val="0095402D"/>
    <w:rsid w:val="0095728D"/>
    <w:rsid w:val="00962454"/>
    <w:rsid w:val="0096386C"/>
    <w:rsid w:val="009639A6"/>
    <w:rsid w:val="009646DE"/>
    <w:rsid w:val="00966836"/>
    <w:rsid w:val="00967C6A"/>
    <w:rsid w:val="00967C89"/>
    <w:rsid w:val="0097205E"/>
    <w:rsid w:val="00975037"/>
    <w:rsid w:val="00984DF8"/>
    <w:rsid w:val="009850BC"/>
    <w:rsid w:val="00985433"/>
    <w:rsid w:val="0098546D"/>
    <w:rsid w:val="00986BAE"/>
    <w:rsid w:val="009876D8"/>
    <w:rsid w:val="00990B12"/>
    <w:rsid w:val="00991E5E"/>
    <w:rsid w:val="00992BCA"/>
    <w:rsid w:val="0099382E"/>
    <w:rsid w:val="00996DEA"/>
    <w:rsid w:val="009A02D9"/>
    <w:rsid w:val="009A11C1"/>
    <w:rsid w:val="009A17F2"/>
    <w:rsid w:val="009A2B46"/>
    <w:rsid w:val="009A35EB"/>
    <w:rsid w:val="009A4D74"/>
    <w:rsid w:val="009A5880"/>
    <w:rsid w:val="009A74E6"/>
    <w:rsid w:val="009B0D54"/>
    <w:rsid w:val="009B0E38"/>
    <w:rsid w:val="009B2656"/>
    <w:rsid w:val="009B2C8D"/>
    <w:rsid w:val="009B3A88"/>
    <w:rsid w:val="009C1BA1"/>
    <w:rsid w:val="009C4330"/>
    <w:rsid w:val="009C6793"/>
    <w:rsid w:val="009C6845"/>
    <w:rsid w:val="009C752E"/>
    <w:rsid w:val="009C7697"/>
    <w:rsid w:val="009C7B50"/>
    <w:rsid w:val="009D0F6A"/>
    <w:rsid w:val="009D1987"/>
    <w:rsid w:val="009D2414"/>
    <w:rsid w:val="009D26F9"/>
    <w:rsid w:val="009D4CCC"/>
    <w:rsid w:val="009D55A6"/>
    <w:rsid w:val="009E135F"/>
    <w:rsid w:val="009E21E7"/>
    <w:rsid w:val="009E3259"/>
    <w:rsid w:val="009E4B70"/>
    <w:rsid w:val="009E5151"/>
    <w:rsid w:val="009E7475"/>
    <w:rsid w:val="009F0816"/>
    <w:rsid w:val="009F0FB3"/>
    <w:rsid w:val="009F11D2"/>
    <w:rsid w:val="009F3174"/>
    <w:rsid w:val="009F350A"/>
    <w:rsid w:val="009F4871"/>
    <w:rsid w:val="009F5048"/>
    <w:rsid w:val="009F5DC6"/>
    <w:rsid w:val="009F642A"/>
    <w:rsid w:val="009F64EE"/>
    <w:rsid w:val="009F75A2"/>
    <w:rsid w:val="009F7670"/>
    <w:rsid w:val="00A014AC"/>
    <w:rsid w:val="00A014FC"/>
    <w:rsid w:val="00A0212C"/>
    <w:rsid w:val="00A03017"/>
    <w:rsid w:val="00A039ED"/>
    <w:rsid w:val="00A04530"/>
    <w:rsid w:val="00A0706A"/>
    <w:rsid w:val="00A07669"/>
    <w:rsid w:val="00A133DA"/>
    <w:rsid w:val="00A13968"/>
    <w:rsid w:val="00A13FD5"/>
    <w:rsid w:val="00A155E0"/>
    <w:rsid w:val="00A165C6"/>
    <w:rsid w:val="00A16D71"/>
    <w:rsid w:val="00A2184C"/>
    <w:rsid w:val="00A23882"/>
    <w:rsid w:val="00A23DC7"/>
    <w:rsid w:val="00A2571A"/>
    <w:rsid w:val="00A27817"/>
    <w:rsid w:val="00A30D7A"/>
    <w:rsid w:val="00A354A4"/>
    <w:rsid w:val="00A355FF"/>
    <w:rsid w:val="00A35BF5"/>
    <w:rsid w:val="00A3671A"/>
    <w:rsid w:val="00A36F07"/>
    <w:rsid w:val="00A41EB6"/>
    <w:rsid w:val="00A42EF7"/>
    <w:rsid w:val="00A46A3D"/>
    <w:rsid w:val="00A50095"/>
    <w:rsid w:val="00A504A2"/>
    <w:rsid w:val="00A504E4"/>
    <w:rsid w:val="00A50EF9"/>
    <w:rsid w:val="00A531D3"/>
    <w:rsid w:val="00A531F6"/>
    <w:rsid w:val="00A5387F"/>
    <w:rsid w:val="00A54240"/>
    <w:rsid w:val="00A57657"/>
    <w:rsid w:val="00A57FF7"/>
    <w:rsid w:val="00A60D2F"/>
    <w:rsid w:val="00A64338"/>
    <w:rsid w:val="00A649FA"/>
    <w:rsid w:val="00A64BF9"/>
    <w:rsid w:val="00A65437"/>
    <w:rsid w:val="00A65A4C"/>
    <w:rsid w:val="00A66985"/>
    <w:rsid w:val="00A66AB6"/>
    <w:rsid w:val="00A66E20"/>
    <w:rsid w:val="00A671E4"/>
    <w:rsid w:val="00A676A9"/>
    <w:rsid w:val="00A70526"/>
    <w:rsid w:val="00A71301"/>
    <w:rsid w:val="00A755F0"/>
    <w:rsid w:val="00A7567C"/>
    <w:rsid w:val="00A7721A"/>
    <w:rsid w:val="00A7747E"/>
    <w:rsid w:val="00A77A79"/>
    <w:rsid w:val="00A807CB"/>
    <w:rsid w:val="00A80C71"/>
    <w:rsid w:val="00A823B8"/>
    <w:rsid w:val="00A83E13"/>
    <w:rsid w:val="00A8433F"/>
    <w:rsid w:val="00A85078"/>
    <w:rsid w:val="00A86F35"/>
    <w:rsid w:val="00A9002D"/>
    <w:rsid w:val="00A90F92"/>
    <w:rsid w:val="00A9190F"/>
    <w:rsid w:val="00A942E9"/>
    <w:rsid w:val="00A97C7A"/>
    <w:rsid w:val="00AA0E6E"/>
    <w:rsid w:val="00AA0EBF"/>
    <w:rsid w:val="00AA0FB4"/>
    <w:rsid w:val="00AA2C34"/>
    <w:rsid w:val="00AA2D03"/>
    <w:rsid w:val="00AA5865"/>
    <w:rsid w:val="00AA593A"/>
    <w:rsid w:val="00AA5AB6"/>
    <w:rsid w:val="00AA7998"/>
    <w:rsid w:val="00AA7B57"/>
    <w:rsid w:val="00AB090B"/>
    <w:rsid w:val="00AB0936"/>
    <w:rsid w:val="00AB210B"/>
    <w:rsid w:val="00AB3458"/>
    <w:rsid w:val="00AB3524"/>
    <w:rsid w:val="00AB3D60"/>
    <w:rsid w:val="00AB3DE4"/>
    <w:rsid w:val="00AB4691"/>
    <w:rsid w:val="00AB501F"/>
    <w:rsid w:val="00AB50D2"/>
    <w:rsid w:val="00AB6C33"/>
    <w:rsid w:val="00AC2415"/>
    <w:rsid w:val="00AC30B4"/>
    <w:rsid w:val="00AC33DC"/>
    <w:rsid w:val="00AC46E2"/>
    <w:rsid w:val="00AC483F"/>
    <w:rsid w:val="00AC5CF2"/>
    <w:rsid w:val="00AC6710"/>
    <w:rsid w:val="00AC696D"/>
    <w:rsid w:val="00AC6A86"/>
    <w:rsid w:val="00AC6D3B"/>
    <w:rsid w:val="00AC6E7D"/>
    <w:rsid w:val="00AC7ADA"/>
    <w:rsid w:val="00AD062B"/>
    <w:rsid w:val="00AD0F6E"/>
    <w:rsid w:val="00AD0FAB"/>
    <w:rsid w:val="00AD2535"/>
    <w:rsid w:val="00AD3AF6"/>
    <w:rsid w:val="00AD5665"/>
    <w:rsid w:val="00AD5D00"/>
    <w:rsid w:val="00AE2E57"/>
    <w:rsid w:val="00AE4216"/>
    <w:rsid w:val="00AE5C19"/>
    <w:rsid w:val="00AE6599"/>
    <w:rsid w:val="00AE7C62"/>
    <w:rsid w:val="00AF1278"/>
    <w:rsid w:val="00AF291C"/>
    <w:rsid w:val="00AF2ADA"/>
    <w:rsid w:val="00AF7B2A"/>
    <w:rsid w:val="00B000DA"/>
    <w:rsid w:val="00B04F11"/>
    <w:rsid w:val="00B05A45"/>
    <w:rsid w:val="00B06B15"/>
    <w:rsid w:val="00B06BD3"/>
    <w:rsid w:val="00B07462"/>
    <w:rsid w:val="00B12555"/>
    <w:rsid w:val="00B12730"/>
    <w:rsid w:val="00B14308"/>
    <w:rsid w:val="00B150E3"/>
    <w:rsid w:val="00B1682E"/>
    <w:rsid w:val="00B179AC"/>
    <w:rsid w:val="00B17DA1"/>
    <w:rsid w:val="00B20F6A"/>
    <w:rsid w:val="00B21CFD"/>
    <w:rsid w:val="00B24EB2"/>
    <w:rsid w:val="00B25A1A"/>
    <w:rsid w:val="00B25AF2"/>
    <w:rsid w:val="00B31771"/>
    <w:rsid w:val="00B32197"/>
    <w:rsid w:val="00B32CF0"/>
    <w:rsid w:val="00B3393D"/>
    <w:rsid w:val="00B34679"/>
    <w:rsid w:val="00B35163"/>
    <w:rsid w:val="00B403BB"/>
    <w:rsid w:val="00B40896"/>
    <w:rsid w:val="00B41002"/>
    <w:rsid w:val="00B429A9"/>
    <w:rsid w:val="00B4362C"/>
    <w:rsid w:val="00B43CAF"/>
    <w:rsid w:val="00B455E1"/>
    <w:rsid w:val="00B45F27"/>
    <w:rsid w:val="00B509DE"/>
    <w:rsid w:val="00B5164F"/>
    <w:rsid w:val="00B51F20"/>
    <w:rsid w:val="00B525E0"/>
    <w:rsid w:val="00B53352"/>
    <w:rsid w:val="00B57AB9"/>
    <w:rsid w:val="00B6103A"/>
    <w:rsid w:val="00B656E0"/>
    <w:rsid w:val="00B65F3E"/>
    <w:rsid w:val="00B66522"/>
    <w:rsid w:val="00B679B8"/>
    <w:rsid w:val="00B717D9"/>
    <w:rsid w:val="00B71CF2"/>
    <w:rsid w:val="00B71FC8"/>
    <w:rsid w:val="00B726DE"/>
    <w:rsid w:val="00B737D2"/>
    <w:rsid w:val="00B74264"/>
    <w:rsid w:val="00B74D7F"/>
    <w:rsid w:val="00B77391"/>
    <w:rsid w:val="00B80A53"/>
    <w:rsid w:val="00B8367A"/>
    <w:rsid w:val="00B8392A"/>
    <w:rsid w:val="00B86403"/>
    <w:rsid w:val="00B86AB7"/>
    <w:rsid w:val="00B903E8"/>
    <w:rsid w:val="00B91069"/>
    <w:rsid w:val="00B938B3"/>
    <w:rsid w:val="00B93B15"/>
    <w:rsid w:val="00BA0660"/>
    <w:rsid w:val="00BA0B91"/>
    <w:rsid w:val="00BA13B2"/>
    <w:rsid w:val="00BA1B74"/>
    <w:rsid w:val="00BA32C8"/>
    <w:rsid w:val="00BA45F5"/>
    <w:rsid w:val="00BB0228"/>
    <w:rsid w:val="00BB0CD3"/>
    <w:rsid w:val="00BB0D8C"/>
    <w:rsid w:val="00BB150A"/>
    <w:rsid w:val="00BB3B95"/>
    <w:rsid w:val="00BB4FEC"/>
    <w:rsid w:val="00BB501D"/>
    <w:rsid w:val="00BB5EB8"/>
    <w:rsid w:val="00BB6013"/>
    <w:rsid w:val="00BC03B3"/>
    <w:rsid w:val="00BC1007"/>
    <w:rsid w:val="00BC1F3C"/>
    <w:rsid w:val="00BC20CE"/>
    <w:rsid w:val="00BC271C"/>
    <w:rsid w:val="00BC3325"/>
    <w:rsid w:val="00BC3CEA"/>
    <w:rsid w:val="00BC4935"/>
    <w:rsid w:val="00BC6826"/>
    <w:rsid w:val="00BC6B69"/>
    <w:rsid w:val="00BC7A99"/>
    <w:rsid w:val="00BD19F9"/>
    <w:rsid w:val="00BD3795"/>
    <w:rsid w:val="00BD446F"/>
    <w:rsid w:val="00BD4570"/>
    <w:rsid w:val="00BD5640"/>
    <w:rsid w:val="00BD5AD1"/>
    <w:rsid w:val="00BD77D4"/>
    <w:rsid w:val="00BE1594"/>
    <w:rsid w:val="00BE289F"/>
    <w:rsid w:val="00BE691B"/>
    <w:rsid w:val="00BE6B72"/>
    <w:rsid w:val="00BE6C5B"/>
    <w:rsid w:val="00BE74B3"/>
    <w:rsid w:val="00BE7FB3"/>
    <w:rsid w:val="00BF0AFE"/>
    <w:rsid w:val="00BF18BF"/>
    <w:rsid w:val="00BF2291"/>
    <w:rsid w:val="00BF24EE"/>
    <w:rsid w:val="00BF2B79"/>
    <w:rsid w:val="00BF4CD8"/>
    <w:rsid w:val="00BF57E0"/>
    <w:rsid w:val="00BF691E"/>
    <w:rsid w:val="00C0011B"/>
    <w:rsid w:val="00C00A0F"/>
    <w:rsid w:val="00C00B6C"/>
    <w:rsid w:val="00C031BB"/>
    <w:rsid w:val="00C055DB"/>
    <w:rsid w:val="00C06EF3"/>
    <w:rsid w:val="00C06F77"/>
    <w:rsid w:val="00C071E1"/>
    <w:rsid w:val="00C0768C"/>
    <w:rsid w:val="00C07DA7"/>
    <w:rsid w:val="00C1013F"/>
    <w:rsid w:val="00C101F2"/>
    <w:rsid w:val="00C10C10"/>
    <w:rsid w:val="00C11530"/>
    <w:rsid w:val="00C12E33"/>
    <w:rsid w:val="00C152A2"/>
    <w:rsid w:val="00C153FD"/>
    <w:rsid w:val="00C157B4"/>
    <w:rsid w:val="00C1630E"/>
    <w:rsid w:val="00C16454"/>
    <w:rsid w:val="00C17514"/>
    <w:rsid w:val="00C17CF3"/>
    <w:rsid w:val="00C20A5B"/>
    <w:rsid w:val="00C22D78"/>
    <w:rsid w:val="00C27D57"/>
    <w:rsid w:val="00C27FD3"/>
    <w:rsid w:val="00C3103C"/>
    <w:rsid w:val="00C33617"/>
    <w:rsid w:val="00C34374"/>
    <w:rsid w:val="00C34940"/>
    <w:rsid w:val="00C355EC"/>
    <w:rsid w:val="00C3597E"/>
    <w:rsid w:val="00C35D76"/>
    <w:rsid w:val="00C3660D"/>
    <w:rsid w:val="00C36AE9"/>
    <w:rsid w:val="00C36BDA"/>
    <w:rsid w:val="00C36E15"/>
    <w:rsid w:val="00C3758C"/>
    <w:rsid w:val="00C37A8B"/>
    <w:rsid w:val="00C37D3D"/>
    <w:rsid w:val="00C41CCF"/>
    <w:rsid w:val="00C4240B"/>
    <w:rsid w:val="00C46B80"/>
    <w:rsid w:val="00C50BC4"/>
    <w:rsid w:val="00C52427"/>
    <w:rsid w:val="00C53A18"/>
    <w:rsid w:val="00C558EC"/>
    <w:rsid w:val="00C56043"/>
    <w:rsid w:val="00C6156E"/>
    <w:rsid w:val="00C62961"/>
    <w:rsid w:val="00C62A00"/>
    <w:rsid w:val="00C6470F"/>
    <w:rsid w:val="00C65D52"/>
    <w:rsid w:val="00C66499"/>
    <w:rsid w:val="00C66EED"/>
    <w:rsid w:val="00C733B4"/>
    <w:rsid w:val="00C74008"/>
    <w:rsid w:val="00C7666B"/>
    <w:rsid w:val="00C8147A"/>
    <w:rsid w:val="00C855E4"/>
    <w:rsid w:val="00C85A46"/>
    <w:rsid w:val="00C85E33"/>
    <w:rsid w:val="00C8706B"/>
    <w:rsid w:val="00C90ECC"/>
    <w:rsid w:val="00C934A6"/>
    <w:rsid w:val="00C9365C"/>
    <w:rsid w:val="00C9416E"/>
    <w:rsid w:val="00C94CC7"/>
    <w:rsid w:val="00C95D8B"/>
    <w:rsid w:val="00C96037"/>
    <w:rsid w:val="00C9612D"/>
    <w:rsid w:val="00CA0F8E"/>
    <w:rsid w:val="00CA19BD"/>
    <w:rsid w:val="00CA2DB7"/>
    <w:rsid w:val="00CA477D"/>
    <w:rsid w:val="00CA4E91"/>
    <w:rsid w:val="00CA5807"/>
    <w:rsid w:val="00CA7E21"/>
    <w:rsid w:val="00CB0A2A"/>
    <w:rsid w:val="00CB0BB3"/>
    <w:rsid w:val="00CB18A2"/>
    <w:rsid w:val="00CB1BC4"/>
    <w:rsid w:val="00CB3034"/>
    <w:rsid w:val="00CB4BD3"/>
    <w:rsid w:val="00CB6B49"/>
    <w:rsid w:val="00CB73D3"/>
    <w:rsid w:val="00CC2698"/>
    <w:rsid w:val="00CC2F57"/>
    <w:rsid w:val="00CC3C89"/>
    <w:rsid w:val="00CC3EF6"/>
    <w:rsid w:val="00CC49D5"/>
    <w:rsid w:val="00CC4A15"/>
    <w:rsid w:val="00CC6F55"/>
    <w:rsid w:val="00CC6FB8"/>
    <w:rsid w:val="00CC768A"/>
    <w:rsid w:val="00CC7D04"/>
    <w:rsid w:val="00CD236E"/>
    <w:rsid w:val="00CD2384"/>
    <w:rsid w:val="00CD2971"/>
    <w:rsid w:val="00CD3CC0"/>
    <w:rsid w:val="00CD3F0D"/>
    <w:rsid w:val="00CD55B9"/>
    <w:rsid w:val="00CD69C9"/>
    <w:rsid w:val="00CE157B"/>
    <w:rsid w:val="00CE1912"/>
    <w:rsid w:val="00CE3E11"/>
    <w:rsid w:val="00CE6EBF"/>
    <w:rsid w:val="00CF00D0"/>
    <w:rsid w:val="00CF04BD"/>
    <w:rsid w:val="00CF0B03"/>
    <w:rsid w:val="00CF3611"/>
    <w:rsid w:val="00CF4386"/>
    <w:rsid w:val="00CF524C"/>
    <w:rsid w:val="00CF55D5"/>
    <w:rsid w:val="00CF5EE9"/>
    <w:rsid w:val="00CF6157"/>
    <w:rsid w:val="00CF70C9"/>
    <w:rsid w:val="00CF7297"/>
    <w:rsid w:val="00CF7981"/>
    <w:rsid w:val="00D01370"/>
    <w:rsid w:val="00D01B7B"/>
    <w:rsid w:val="00D01C56"/>
    <w:rsid w:val="00D01D42"/>
    <w:rsid w:val="00D05751"/>
    <w:rsid w:val="00D05A94"/>
    <w:rsid w:val="00D07F21"/>
    <w:rsid w:val="00D106C9"/>
    <w:rsid w:val="00D1072C"/>
    <w:rsid w:val="00D140EA"/>
    <w:rsid w:val="00D15A4C"/>
    <w:rsid w:val="00D16955"/>
    <w:rsid w:val="00D16ADD"/>
    <w:rsid w:val="00D2046F"/>
    <w:rsid w:val="00D21B8A"/>
    <w:rsid w:val="00D21C73"/>
    <w:rsid w:val="00D22065"/>
    <w:rsid w:val="00D2267F"/>
    <w:rsid w:val="00D23960"/>
    <w:rsid w:val="00D24BDA"/>
    <w:rsid w:val="00D25628"/>
    <w:rsid w:val="00D26A68"/>
    <w:rsid w:val="00D26DEF"/>
    <w:rsid w:val="00D31825"/>
    <w:rsid w:val="00D318C1"/>
    <w:rsid w:val="00D320DF"/>
    <w:rsid w:val="00D323F0"/>
    <w:rsid w:val="00D3410D"/>
    <w:rsid w:val="00D3485A"/>
    <w:rsid w:val="00D35506"/>
    <w:rsid w:val="00D35B4A"/>
    <w:rsid w:val="00D36F0F"/>
    <w:rsid w:val="00D3752A"/>
    <w:rsid w:val="00D37786"/>
    <w:rsid w:val="00D4159A"/>
    <w:rsid w:val="00D42AFF"/>
    <w:rsid w:val="00D45BEB"/>
    <w:rsid w:val="00D4614B"/>
    <w:rsid w:val="00D46457"/>
    <w:rsid w:val="00D5162E"/>
    <w:rsid w:val="00D54305"/>
    <w:rsid w:val="00D543C6"/>
    <w:rsid w:val="00D5547D"/>
    <w:rsid w:val="00D5565D"/>
    <w:rsid w:val="00D57458"/>
    <w:rsid w:val="00D600CF"/>
    <w:rsid w:val="00D632D5"/>
    <w:rsid w:val="00D674F4"/>
    <w:rsid w:val="00D67A07"/>
    <w:rsid w:val="00D71FB2"/>
    <w:rsid w:val="00D736CC"/>
    <w:rsid w:val="00D75688"/>
    <w:rsid w:val="00D7579B"/>
    <w:rsid w:val="00D774CD"/>
    <w:rsid w:val="00D77D34"/>
    <w:rsid w:val="00D8311B"/>
    <w:rsid w:val="00D8345D"/>
    <w:rsid w:val="00D83AC4"/>
    <w:rsid w:val="00D84E2B"/>
    <w:rsid w:val="00D85C0A"/>
    <w:rsid w:val="00D8668A"/>
    <w:rsid w:val="00D86A3F"/>
    <w:rsid w:val="00D87853"/>
    <w:rsid w:val="00D904DE"/>
    <w:rsid w:val="00D90509"/>
    <w:rsid w:val="00D9295C"/>
    <w:rsid w:val="00D93A0A"/>
    <w:rsid w:val="00D94D97"/>
    <w:rsid w:val="00D94F0C"/>
    <w:rsid w:val="00D977CF"/>
    <w:rsid w:val="00DA02BF"/>
    <w:rsid w:val="00DA1582"/>
    <w:rsid w:val="00DA366B"/>
    <w:rsid w:val="00DA42DA"/>
    <w:rsid w:val="00DA52D8"/>
    <w:rsid w:val="00DA5BB6"/>
    <w:rsid w:val="00DA5BE6"/>
    <w:rsid w:val="00DA5D3B"/>
    <w:rsid w:val="00DA7344"/>
    <w:rsid w:val="00DA762E"/>
    <w:rsid w:val="00DA7A29"/>
    <w:rsid w:val="00DA7F6C"/>
    <w:rsid w:val="00DB52E0"/>
    <w:rsid w:val="00DB589A"/>
    <w:rsid w:val="00DB5E73"/>
    <w:rsid w:val="00DB65C3"/>
    <w:rsid w:val="00DB70FC"/>
    <w:rsid w:val="00DC12E8"/>
    <w:rsid w:val="00DC1B9B"/>
    <w:rsid w:val="00DC1FE2"/>
    <w:rsid w:val="00DC2A8E"/>
    <w:rsid w:val="00DC2C94"/>
    <w:rsid w:val="00DC3060"/>
    <w:rsid w:val="00DC380E"/>
    <w:rsid w:val="00DC3D99"/>
    <w:rsid w:val="00DC4FEA"/>
    <w:rsid w:val="00DC5D0A"/>
    <w:rsid w:val="00DC6439"/>
    <w:rsid w:val="00DC7D9B"/>
    <w:rsid w:val="00DD0922"/>
    <w:rsid w:val="00DD0D70"/>
    <w:rsid w:val="00DD4312"/>
    <w:rsid w:val="00DD4AFB"/>
    <w:rsid w:val="00DD5653"/>
    <w:rsid w:val="00DD6541"/>
    <w:rsid w:val="00DD6EFE"/>
    <w:rsid w:val="00DD734B"/>
    <w:rsid w:val="00DD74F0"/>
    <w:rsid w:val="00DE2337"/>
    <w:rsid w:val="00DE2E5D"/>
    <w:rsid w:val="00DE3343"/>
    <w:rsid w:val="00DE3979"/>
    <w:rsid w:val="00DE3C4C"/>
    <w:rsid w:val="00DE3E14"/>
    <w:rsid w:val="00DE3F80"/>
    <w:rsid w:val="00DE548C"/>
    <w:rsid w:val="00DE6A7E"/>
    <w:rsid w:val="00DE79C0"/>
    <w:rsid w:val="00DE7B44"/>
    <w:rsid w:val="00DF0701"/>
    <w:rsid w:val="00DF0D90"/>
    <w:rsid w:val="00DF0FA2"/>
    <w:rsid w:val="00DF1C42"/>
    <w:rsid w:val="00DF3A56"/>
    <w:rsid w:val="00DF4273"/>
    <w:rsid w:val="00DF5365"/>
    <w:rsid w:val="00DF5D55"/>
    <w:rsid w:val="00DF7AAF"/>
    <w:rsid w:val="00E03B60"/>
    <w:rsid w:val="00E0490A"/>
    <w:rsid w:val="00E05685"/>
    <w:rsid w:val="00E07903"/>
    <w:rsid w:val="00E07941"/>
    <w:rsid w:val="00E11345"/>
    <w:rsid w:val="00E13666"/>
    <w:rsid w:val="00E145EF"/>
    <w:rsid w:val="00E16FDA"/>
    <w:rsid w:val="00E17B8E"/>
    <w:rsid w:val="00E201B9"/>
    <w:rsid w:val="00E21753"/>
    <w:rsid w:val="00E21A59"/>
    <w:rsid w:val="00E22B21"/>
    <w:rsid w:val="00E23BEA"/>
    <w:rsid w:val="00E277A4"/>
    <w:rsid w:val="00E31CF0"/>
    <w:rsid w:val="00E3302E"/>
    <w:rsid w:val="00E33374"/>
    <w:rsid w:val="00E34D41"/>
    <w:rsid w:val="00E3720B"/>
    <w:rsid w:val="00E37C8F"/>
    <w:rsid w:val="00E41014"/>
    <w:rsid w:val="00E41ED3"/>
    <w:rsid w:val="00E4236F"/>
    <w:rsid w:val="00E427C2"/>
    <w:rsid w:val="00E42C22"/>
    <w:rsid w:val="00E43328"/>
    <w:rsid w:val="00E4683F"/>
    <w:rsid w:val="00E50E8B"/>
    <w:rsid w:val="00E52C21"/>
    <w:rsid w:val="00E52DAB"/>
    <w:rsid w:val="00E5599F"/>
    <w:rsid w:val="00E571B5"/>
    <w:rsid w:val="00E5770A"/>
    <w:rsid w:val="00E607B9"/>
    <w:rsid w:val="00E608F1"/>
    <w:rsid w:val="00E60EFE"/>
    <w:rsid w:val="00E63E7F"/>
    <w:rsid w:val="00E6440E"/>
    <w:rsid w:val="00E65029"/>
    <w:rsid w:val="00E65798"/>
    <w:rsid w:val="00E66136"/>
    <w:rsid w:val="00E714E3"/>
    <w:rsid w:val="00E72257"/>
    <w:rsid w:val="00E72699"/>
    <w:rsid w:val="00E72D3D"/>
    <w:rsid w:val="00E74167"/>
    <w:rsid w:val="00E7569B"/>
    <w:rsid w:val="00E758C8"/>
    <w:rsid w:val="00E762E0"/>
    <w:rsid w:val="00E771C5"/>
    <w:rsid w:val="00E7774D"/>
    <w:rsid w:val="00E81008"/>
    <w:rsid w:val="00E82A00"/>
    <w:rsid w:val="00E82C00"/>
    <w:rsid w:val="00E83162"/>
    <w:rsid w:val="00E83C85"/>
    <w:rsid w:val="00E85935"/>
    <w:rsid w:val="00E85A57"/>
    <w:rsid w:val="00E85D84"/>
    <w:rsid w:val="00E85ECA"/>
    <w:rsid w:val="00E86782"/>
    <w:rsid w:val="00E900B4"/>
    <w:rsid w:val="00E90B4B"/>
    <w:rsid w:val="00E91B58"/>
    <w:rsid w:val="00E92516"/>
    <w:rsid w:val="00E95BB7"/>
    <w:rsid w:val="00E95DF1"/>
    <w:rsid w:val="00E96143"/>
    <w:rsid w:val="00EA0836"/>
    <w:rsid w:val="00EA0C8A"/>
    <w:rsid w:val="00EA327C"/>
    <w:rsid w:val="00EA3D06"/>
    <w:rsid w:val="00EA465A"/>
    <w:rsid w:val="00EA6DDC"/>
    <w:rsid w:val="00EB0E66"/>
    <w:rsid w:val="00EB22F7"/>
    <w:rsid w:val="00EB2B8E"/>
    <w:rsid w:val="00EB3526"/>
    <w:rsid w:val="00EB4E52"/>
    <w:rsid w:val="00EB53D5"/>
    <w:rsid w:val="00EB77E0"/>
    <w:rsid w:val="00EC06D3"/>
    <w:rsid w:val="00EC0862"/>
    <w:rsid w:val="00EC08B8"/>
    <w:rsid w:val="00EC0BEF"/>
    <w:rsid w:val="00EC5F28"/>
    <w:rsid w:val="00EC7385"/>
    <w:rsid w:val="00ED0C4A"/>
    <w:rsid w:val="00ED1B13"/>
    <w:rsid w:val="00ED28B8"/>
    <w:rsid w:val="00ED3B23"/>
    <w:rsid w:val="00ED3C91"/>
    <w:rsid w:val="00ED5B92"/>
    <w:rsid w:val="00EE0605"/>
    <w:rsid w:val="00EE0712"/>
    <w:rsid w:val="00EE0F1C"/>
    <w:rsid w:val="00EE130B"/>
    <w:rsid w:val="00EE25A4"/>
    <w:rsid w:val="00EE48DA"/>
    <w:rsid w:val="00EE6F31"/>
    <w:rsid w:val="00EF23A0"/>
    <w:rsid w:val="00EF2982"/>
    <w:rsid w:val="00EF381B"/>
    <w:rsid w:val="00EF61EB"/>
    <w:rsid w:val="00EF7439"/>
    <w:rsid w:val="00EF7CCF"/>
    <w:rsid w:val="00EF7CEE"/>
    <w:rsid w:val="00EF7DE6"/>
    <w:rsid w:val="00F0085E"/>
    <w:rsid w:val="00F01338"/>
    <w:rsid w:val="00F016A5"/>
    <w:rsid w:val="00F0237D"/>
    <w:rsid w:val="00F02869"/>
    <w:rsid w:val="00F04E6C"/>
    <w:rsid w:val="00F07ACE"/>
    <w:rsid w:val="00F07D90"/>
    <w:rsid w:val="00F109E5"/>
    <w:rsid w:val="00F118CD"/>
    <w:rsid w:val="00F13D70"/>
    <w:rsid w:val="00F149A4"/>
    <w:rsid w:val="00F14C58"/>
    <w:rsid w:val="00F17723"/>
    <w:rsid w:val="00F20D0B"/>
    <w:rsid w:val="00F218A0"/>
    <w:rsid w:val="00F2247A"/>
    <w:rsid w:val="00F2301F"/>
    <w:rsid w:val="00F23638"/>
    <w:rsid w:val="00F238B9"/>
    <w:rsid w:val="00F23DD9"/>
    <w:rsid w:val="00F24B68"/>
    <w:rsid w:val="00F25EF8"/>
    <w:rsid w:val="00F264DD"/>
    <w:rsid w:val="00F26F90"/>
    <w:rsid w:val="00F2717D"/>
    <w:rsid w:val="00F303AB"/>
    <w:rsid w:val="00F30C81"/>
    <w:rsid w:val="00F30F08"/>
    <w:rsid w:val="00F3283E"/>
    <w:rsid w:val="00F332B4"/>
    <w:rsid w:val="00F33310"/>
    <w:rsid w:val="00F3419E"/>
    <w:rsid w:val="00F36C89"/>
    <w:rsid w:val="00F36F86"/>
    <w:rsid w:val="00F37646"/>
    <w:rsid w:val="00F37A58"/>
    <w:rsid w:val="00F412D6"/>
    <w:rsid w:val="00F42353"/>
    <w:rsid w:val="00F44E13"/>
    <w:rsid w:val="00F44ECA"/>
    <w:rsid w:val="00F452ED"/>
    <w:rsid w:val="00F45A8B"/>
    <w:rsid w:val="00F473F2"/>
    <w:rsid w:val="00F47DE6"/>
    <w:rsid w:val="00F504F0"/>
    <w:rsid w:val="00F50A2D"/>
    <w:rsid w:val="00F51552"/>
    <w:rsid w:val="00F53FEC"/>
    <w:rsid w:val="00F557F4"/>
    <w:rsid w:val="00F55AB6"/>
    <w:rsid w:val="00F56087"/>
    <w:rsid w:val="00F60C9F"/>
    <w:rsid w:val="00F6141F"/>
    <w:rsid w:val="00F64EA2"/>
    <w:rsid w:val="00F658C9"/>
    <w:rsid w:val="00F6617D"/>
    <w:rsid w:val="00F70265"/>
    <w:rsid w:val="00F7068D"/>
    <w:rsid w:val="00F70A38"/>
    <w:rsid w:val="00F72E64"/>
    <w:rsid w:val="00F75562"/>
    <w:rsid w:val="00F768FF"/>
    <w:rsid w:val="00F76D4A"/>
    <w:rsid w:val="00F810DC"/>
    <w:rsid w:val="00F81D3E"/>
    <w:rsid w:val="00F835DE"/>
    <w:rsid w:val="00F853C4"/>
    <w:rsid w:val="00F86850"/>
    <w:rsid w:val="00F91C05"/>
    <w:rsid w:val="00F926D8"/>
    <w:rsid w:val="00F92B15"/>
    <w:rsid w:val="00F92F85"/>
    <w:rsid w:val="00F93785"/>
    <w:rsid w:val="00F93CF1"/>
    <w:rsid w:val="00F94A7D"/>
    <w:rsid w:val="00F94D83"/>
    <w:rsid w:val="00F95FC8"/>
    <w:rsid w:val="00F96037"/>
    <w:rsid w:val="00F97254"/>
    <w:rsid w:val="00FA040D"/>
    <w:rsid w:val="00FA06BB"/>
    <w:rsid w:val="00FA2D70"/>
    <w:rsid w:val="00FA3167"/>
    <w:rsid w:val="00FA63E4"/>
    <w:rsid w:val="00FB07FA"/>
    <w:rsid w:val="00FB191A"/>
    <w:rsid w:val="00FB1DD6"/>
    <w:rsid w:val="00FB23C0"/>
    <w:rsid w:val="00FB357D"/>
    <w:rsid w:val="00FB373B"/>
    <w:rsid w:val="00FB407C"/>
    <w:rsid w:val="00FC03FA"/>
    <w:rsid w:val="00FC0471"/>
    <w:rsid w:val="00FC0527"/>
    <w:rsid w:val="00FC1A76"/>
    <w:rsid w:val="00FC3241"/>
    <w:rsid w:val="00FC4A76"/>
    <w:rsid w:val="00FC59E6"/>
    <w:rsid w:val="00FC65DE"/>
    <w:rsid w:val="00FC6C0F"/>
    <w:rsid w:val="00FC6C40"/>
    <w:rsid w:val="00FC74F4"/>
    <w:rsid w:val="00FC75FD"/>
    <w:rsid w:val="00FD0226"/>
    <w:rsid w:val="00FD072E"/>
    <w:rsid w:val="00FD0B55"/>
    <w:rsid w:val="00FD1106"/>
    <w:rsid w:val="00FD22A9"/>
    <w:rsid w:val="00FD59E4"/>
    <w:rsid w:val="00FD5A4C"/>
    <w:rsid w:val="00FD6B44"/>
    <w:rsid w:val="00FE08F7"/>
    <w:rsid w:val="00FE0B12"/>
    <w:rsid w:val="00FE222D"/>
    <w:rsid w:val="00FE3AE2"/>
    <w:rsid w:val="00FE5412"/>
    <w:rsid w:val="00FE59E1"/>
    <w:rsid w:val="00FE6C13"/>
    <w:rsid w:val="00FE6C3B"/>
    <w:rsid w:val="00FF1BDB"/>
    <w:rsid w:val="00FF3239"/>
    <w:rsid w:val="00FF5199"/>
    <w:rsid w:val="00FF67EF"/>
    <w:rsid w:val="00FF6A1E"/>
    <w:rsid w:val="00FF6C38"/>
    <w:rsid w:val="00FF7154"/>
    <w:rsid w:val="00FF7253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B3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C27FD3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FD3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FD3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aliases w:val="H4,h4,sl4"/>
    <w:basedOn w:val="a"/>
    <w:next w:val="a"/>
    <w:link w:val="40"/>
    <w:uiPriority w:val="9"/>
    <w:qFormat/>
    <w:rsid w:val="00C031BB"/>
    <w:pPr>
      <w:keepNext/>
      <w:spacing w:beforeLines="50"/>
      <w:ind w:leftChars="100" w:left="240"/>
      <w:outlineLvl w:val="3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031BB"/>
    <w:pPr>
      <w:keepNext/>
      <w:wordWrap w:val="0"/>
      <w:spacing w:beforeLines="50"/>
      <w:ind w:right="252"/>
      <w:jc w:val="right"/>
      <w:outlineLvl w:val="6"/>
    </w:pPr>
    <w:rPr>
      <w:rFonts w:ascii="Arial" w:hAnsi="Arial"/>
      <w:bCs/>
      <w:color w:val="FF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FD3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C27FD3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27FD3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40">
    <w:name w:val="標題 4 字元"/>
    <w:aliases w:val="H4 字元,h4 字元,sl4 字元"/>
    <w:basedOn w:val="a0"/>
    <w:link w:val="4"/>
    <w:uiPriority w:val="9"/>
    <w:rsid w:val="00C031BB"/>
    <w:rPr>
      <w:rFonts w:ascii="Verdana" w:eastAsia="新細明體" w:hAnsi="Verdana" w:cs="Times New Roman"/>
      <w:b/>
      <w:bCs/>
      <w:sz w:val="20"/>
      <w:szCs w:val="20"/>
    </w:rPr>
  </w:style>
  <w:style w:type="character" w:customStyle="1" w:styleId="70">
    <w:name w:val="標題 7 字元"/>
    <w:basedOn w:val="a0"/>
    <w:link w:val="7"/>
    <w:rsid w:val="00C031BB"/>
    <w:rPr>
      <w:rFonts w:ascii="Arial" w:eastAsia="新細明體" w:hAnsi="Arial" w:cs="Times New Roman"/>
      <w:bCs/>
      <w:color w:val="FF0000"/>
      <w:sz w:val="40"/>
      <w:szCs w:val="20"/>
    </w:rPr>
  </w:style>
  <w:style w:type="paragraph" w:customStyle="1" w:styleId="Style1">
    <w:name w:val="Style1"/>
    <w:basedOn w:val="1"/>
    <w:link w:val="Style1Char"/>
    <w:qFormat/>
    <w:rsid w:val="00C27FD3"/>
    <w:pPr>
      <w:numPr>
        <w:numId w:val="1"/>
      </w:numPr>
    </w:pPr>
    <w:rPr>
      <w:rFonts w:eastAsia="Calibri"/>
      <w:sz w:val="48"/>
    </w:rPr>
  </w:style>
  <w:style w:type="character" w:customStyle="1" w:styleId="Style1Char">
    <w:name w:val="Style1 Char"/>
    <w:basedOn w:val="10"/>
    <w:link w:val="Style1"/>
    <w:rsid w:val="00C27FD3"/>
    <w:rPr>
      <w:rFonts w:ascii="Calibri Light" w:eastAsia="Calibri" w:hAnsi="Calibri Light" w:cs="Times New Roman"/>
      <w:b w:val="0"/>
      <w:bCs w:val="0"/>
      <w:kern w:val="52"/>
      <w:sz w:val="48"/>
      <w:szCs w:val="52"/>
    </w:rPr>
  </w:style>
  <w:style w:type="paragraph" w:customStyle="1" w:styleId="Style2">
    <w:name w:val="Style2"/>
    <w:basedOn w:val="2"/>
    <w:link w:val="Style2Char"/>
    <w:qFormat/>
    <w:rsid w:val="00C27FD3"/>
    <w:pPr>
      <w:numPr>
        <w:ilvl w:val="1"/>
        <w:numId w:val="1"/>
      </w:numPr>
    </w:pPr>
    <w:rPr>
      <w:sz w:val="40"/>
    </w:rPr>
  </w:style>
  <w:style w:type="character" w:customStyle="1" w:styleId="Style2Char">
    <w:name w:val="Style2 Char"/>
    <w:basedOn w:val="20"/>
    <w:link w:val="Style2"/>
    <w:rsid w:val="00C27FD3"/>
    <w:rPr>
      <w:rFonts w:ascii="Calibri Light" w:eastAsia="新細明體" w:hAnsi="Calibri Light" w:cs="Times New Roman"/>
      <w:b w:val="0"/>
      <w:bCs w:val="0"/>
      <w:sz w:val="40"/>
      <w:szCs w:val="48"/>
    </w:rPr>
  </w:style>
  <w:style w:type="paragraph" w:customStyle="1" w:styleId="Style3">
    <w:name w:val="Style3"/>
    <w:basedOn w:val="3"/>
    <w:link w:val="Style3Char"/>
    <w:qFormat/>
    <w:rsid w:val="00C27FD3"/>
    <w:pPr>
      <w:numPr>
        <w:ilvl w:val="2"/>
        <w:numId w:val="1"/>
      </w:numPr>
    </w:pPr>
    <w:rPr>
      <w:sz w:val="32"/>
    </w:rPr>
  </w:style>
  <w:style w:type="character" w:customStyle="1" w:styleId="Style3Char">
    <w:name w:val="Style3 Char"/>
    <w:basedOn w:val="30"/>
    <w:link w:val="Style3"/>
    <w:rsid w:val="00C27FD3"/>
    <w:rPr>
      <w:rFonts w:ascii="Calibri Light" w:eastAsia="新細明體" w:hAnsi="Calibri Light" w:cs="Times New Roman"/>
      <w:b w:val="0"/>
      <w:bCs w:val="0"/>
      <w:sz w:val="32"/>
      <w:szCs w:val="36"/>
    </w:rPr>
  </w:style>
  <w:style w:type="paragraph" w:styleId="a3">
    <w:name w:val="List Paragraph"/>
    <w:basedOn w:val="a"/>
    <w:uiPriority w:val="34"/>
    <w:qFormat/>
    <w:rsid w:val="00301A5D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15BC2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15BC2"/>
  </w:style>
  <w:style w:type="table" w:styleId="a6">
    <w:name w:val="Table Grid"/>
    <w:basedOn w:val="a1"/>
    <w:uiPriority w:val="39"/>
    <w:rsid w:val="00F36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a1"/>
    <w:uiPriority w:val="49"/>
    <w:rsid w:val="00A71301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PlainTable2">
    <w:name w:val="Plain Table 2"/>
    <w:basedOn w:val="a1"/>
    <w:uiPriority w:val="42"/>
    <w:rsid w:val="00F1772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320D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20DF"/>
    <w:rPr>
      <w:rFonts w:ascii="Calibri Light" w:eastAsia="新細明體" w:hAnsi="Calibri Light" w:cs="Times New Roman"/>
      <w:sz w:val="18"/>
      <w:szCs w:val="18"/>
    </w:rPr>
  </w:style>
  <w:style w:type="paragraph" w:styleId="Web">
    <w:name w:val="Normal (Web)"/>
    <w:basedOn w:val="a"/>
    <w:uiPriority w:val="99"/>
    <w:unhideWhenUsed/>
    <w:rsid w:val="007B105A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9">
    <w:name w:val="Title"/>
    <w:basedOn w:val="a"/>
    <w:next w:val="a"/>
    <w:link w:val="aa"/>
    <w:uiPriority w:val="10"/>
    <w:qFormat/>
    <w:rsid w:val="00E42C22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E42C22"/>
    <w:rPr>
      <w:rFonts w:ascii="Calibri Light" w:eastAsia="新細明體" w:hAnsi="Calibri Light" w:cs="Times New Roman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217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1791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17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17918"/>
    <w:rPr>
      <w:sz w:val="20"/>
      <w:szCs w:val="20"/>
    </w:rPr>
  </w:style>
  <w:style w:type="paragraph" w:customStyle="1" w:styleId="TableText">
    <w:name w:val="Table Text"/>
    <w:rsid w:val="00C031BB"/>
    <w:pPr>
      <w:tabs>
        <w:tab w:val="decimal" w:pos="0"/>
      </w:tabs>
      <w:autoSpaceDE w:val="0"/>
      <w:autoSpaceDN w:val="0"/>
      <w:adjustRightInd w:val="0"/>
      <w:spacing w:before="50" w:after="50"/>
      <w:textAlignment w:val="baseline"/>
    </w:pPr>
    <w:rPr>
      <w:rFonts w:ascii="Tahoma" w:eastAsia="標楷體" w:hAnsi="Tahoma"/>
    </w:rPr>
  </w:style>
  <w:style w:type="paragraph" w:customStyle="1" w:styleId="HeadingB">
    <w:name w:val="Heading B"/>
    <w:basedOn w:val="a"/>
    <w:rsid w:val="00C031BB"/>
    <w:pPr>
      <w:keepNext/>
      <w:keepLines/>
      <w:widowControl/>
      <w:pBdr>
        <w:top w:val="single" w:sz="6" w:space="4" w:color="auto"/>
      </w:pBdr>
      <w:overflowPunct w:val="0"/>
      <w:autoSpaceDE w:val="0"/>
      <w:autoSpaceDN w:val="0"/>
      <w:adjustRightInd w:val="0"/>
      <w:spacing w:beforeLines="50" w:after="113"/>
      <w:textAlignment w:val="baseline"/>
    </w:pPr>
    <w:rPr>
      <w:rFonts w:ascii="Arial" w:hAnsi="Arial"/>
      <w:b/>
      <w:noProof/>
      <w:kern w:val="0"/>
      <w:sz w:val="28"/>
      <w:szCs w:val="20"/>
    </w:rPr>
  </w:style>
  <w:style w:type="paragraph" w:customStyle="1" w:styleId="HeadingA">
    <w:name w:val="Heading A"/>
    <w:basedOn w:val="1"/>
    <w:rsid w:val="00C031BB"/>
    <w:pPr>
      <w:keepLines/>
      <w:pageBreakBefore/>
      <w:widowControl/>
      <w:pBdr>
        <w:top w:val="single" w:sz="12" w:space="1" w:color="auto"/>
      </w:pBdr>
      <w:tabs>
        <w:tab w:val="num" w:pos="425"/>
      </w:tabs>
      <w:overflowPunct w:val="0"/>
      <w:autoSpaceDE w:val="0"/>
      <w:autoSpaceDN w:val="0"/>
      <w:adjustRightInd w:val="0"/>
      <w:spacing w:before="142" w:after="113" w:line="240" w:lineRule="auto"/>
      <w:ind w:left="652" w:hanging="652"/>
      <w:textAlignment w:val="baseline"/>
      <w:outlineLvl w:val="9"/>
    </w:pPr>
    <w:rPr>
      <w:rFonts w:ascii="Arial" w:hAnsi="Arial"/>
      <w:bCs w:val="0"/>
      <w:kern w:val="28"/>
      <w:sz w:val="36"/>
      <w:szCs w:val="20"/>
    </w:rPr>
  </w:style>
  <w:style w:type="character" w:styleId="af">
    <w:name w:val="Hyperlink"/>
    <w:uiPriority w:val="99"/>
    <w:rsid w:val="00C031BB"/>
    <w:rPr>
      <w:rFonts w:ascii="Arial" w:hAnsi="Arial"/>
      <w:color w:val="0000FF"/>
      <w:sz w:val="20"/>
      <w:u w:val="single"/>
    </w:rPr>
  </w:style>
  <w:style w:type="paragraph" w:styleId="11">
    <w:name w:val="toc 1"/>
    <w:basedOn w:val="a"/>
    <w:next w:val="a"/>
    <w:autoRedefine/>
    <w:uiPriority w:val="39"/>
    <w:rsid w:val="00C031BB"/>
    <w:pPr>
      <w:spacing w:beforeLines="50" w:after="120"/>
    </w:pPr>
    <w:rPr>
      <w:rFonts w:ascii="Times New Roman" w:hAnsi="Times New Roman"/>
      <w:b/>
      <w:bCs/>
      <w:caps/>
      <w:sz w:val="20"/>
      <w:szCs w:val="20"/>
    </w:rPr>
  </w:style>
  <w:style w:type="paragraph" w:styleId="21">
    <w:name w:val="toc 2"/>
    <w:next w:val="a"/>
    <w:autoRedefine/>
    <w:uiPriority w:val="39"/>
    <w:rsid w:val="00C031BB"/>
    <w:pPr>
      <w:widowControl w:val="0"/>
      <w:spacing w:beforeLines="50"/>
      <w:ind w:left="200"/>
    </w:pPr>
    <w:rPr>
      <w:rFonts w:ascii="Times New Roman" w:hAnsi="Times New Roman"/>
      <w:smallCaps/>
      <w:kern w:val="2"/>
    </w:rPr>
  </w:style>
  <w:style w:type="paragraph" w:styleId="31">
    <w:name w:val="toc 3"/>
    <w:next w:val="a"/>
    <w:autoRedefine/>
    <w:uiPriority w:val="39"/>
    <w:rsid w:val="00C031BB"/>
    <w:pPr>
      <w:widowControl w:val="0"/>
      <w:tabs>
        <w:tab w:val="left" w:pos="1200"/>
        <w:tab w:val="right" w:leader="dot" w:pos="10456"/>
      </w:tabs>
      <w:spacing w:beforeLines="50"/>
      <w:ind w:left="142"/>
    </w:pPr>
    <w:rPr>
      <w:rFonts w:ascii="Times New Roman" w:hAnsi="Times New Roman"/>
      <w:i/>
      <w:iCs/>
      <w:kern w:val="2"/>
    </w:rPr>
  </w:style>
  <w:style w:type="paragraph" w:styleId="41">
    <w:name w:val="toc 4"/>
    <w:basedOn w:val="a"/>
    <w:next w:val="a"/>
    <w:autoRedefine/>
    <w:uiPriority w:val="39"/>
    <w:unhideWhenUsed/>
    <w:rsid w:val="00AC6A86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AC6A86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AC6A86"/>
    <w:pPr>
      <w:ind w:leftChars="1000" w:left="2400"/>
    </w:pPr>
  </w:style>
  <w:style w:type="paragraph" w:styleId="71">
    <w:name w:val="toc 7"/>
    <w:basedOn w:val="a"/>
    <w:next w:val="a"/>
    <w:autoRedefine/>
    <w:uiPriority w:val="39"/>
    <w:unhideWhenUsed/>
    <w:rsid w:val="00AC6A86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AC6A86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AC6A86"/>
    <w:pPr>
      <w:ind w:leftChars="1600" w:left="3840"/>
    </w:pPr>
  </w:style>
  <w:style w:type="character" w:styleId="af0">
    <w:name w:val="annotation reference"/>
    <w:basedOn w:val="a0"/>
    <w:uiPriority w:val="99"/>
    <w:semiHidden/>
    <w:unhideWhenUsed/>
    <w:rsid w:val="0025168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5168A"/>
  </w:style>
  <w:style w:type="character" w:customStyle="1" w:styleId="af2">
    <w:name w:val="註解文字 字元"/>
    <w:basedOn w:val="a0"/>
    <w:link w:val="af1"/>
    <w:uiPriority w:val="99"/>
    <w:semiHidden/>
    <w:rsid w:val="0025168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168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5168A"/>
    <w:rPr>
      <w:b/>
      <w:bCs/>
    </w:rPr>
  </w:style>
  <w:style w:type="paragraph" w:customStyle="1" w:styleId="table">
    <w:name w:val="table"/>
    <w:uiPriority w:val="99"/>
    <w:rsid w:val="00CA19BD"/>
    <w:pPr>
      <w:keepLines/>
    </w:pPr>
    <w:rPr>
      <w:rFonts w:ascii="Verdana" w:hAnsi="Verdana"/>
      <w:lang w:val="en-AU"/>
    </w:rPr>
  </w:style>
  <w:style w:type="paragraph" w:customStyle="1" w:styleId="DefaultText">
    <w:name w:val="Default Text"/>
    <w:link w:val="DefaultText0"/>
    <w:rsid w:val="0061617D"/>
    <w:pPr>
      <w:overflowPunct w:val="0"/>
      <w:autoSpaceDE w:val="0"/>
      <w:autoSpaceDN w:val="0"/>
      <w:adjustRightInd w:val="0"/>
      <w:spacing w:before="180"/>
      <w:jc w:val="both"/>
      <w:textAlignment w:val="baseline"/>
    </w:pPr>
    <w:rPr>
      <w:rFonts w:ascii="Verdana" w:hAnsi="Verdana"/>
      <w:sz w:val="18"/>
      <w:szCs w:val="22"/>
    </w:rPr>
  </w:style>
  <w:style w:type="paragraph" w:customStyle="1" w:styleId="APIDescription">
    <w:name w:val="API Description"/>
    <w:next w:val="a"/>
    <w:rsid w:val="0061617D"/>
    <w:pPr>
      <w:numPr>
        <w:numId w:val="71"/>
      </w:numPr>
      <w:spacing w:beforeLines="50"/>
    </w:pPr>
    <w:rPr>
      <w:rFonts w:ascii="Verdana" w:hAnsi="Verdana"/>
      <w:b/>
    </w:rPr>
  </w:style>
  <w:style w:type="character" w:customStyle="1" w:styleId="DefaultText0">
    <w:name w:val="Default Text 字元"/>
    <w:link w:val="DefaultText"/>
    <w:rsid w:val="0061617D"/>
    <w:rPr>
      <w:rFonts w:ascii="Verdana" w:hAnsi="Verdana"/>
      <w:sz w:val="18"/>
      <w:szCs w:val="22"/>
      <w:lang w:bidi="ar-SA"/>
    </w:rPr>
  </w:style>
  <w:style w:type="paragraph" w:styleId="af5">
    <w:name w:val="Document Map"/>
    <w:basedOn w:val="a"/>
    <w:link w:val="af6"/>
    <w:uiPriority w:val="99"/>
    <w:semiHidden/>
    <w:unhideWhenUsed/>
    <w:rsid w:val="004F58E0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4F58E0"/>
    <w:rPr>
      <w:rFonts w:ascii="新細明體" w:eastAsia="新細明體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B3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C27FD3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FD3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FD3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paragraph" w:styleId="4">
    <w:name w:val="heading 4"/>
    <w:aliases w:val="H4,h4,sl4"/>
    <w:basedOn w:val="a"/>
    <w:next w:val="a"/>
    <w:link w:val="40"/>
    <w:uiPriority w:val="9"/>
    <w:qFormat/>
    <w:rsid w:val="00C031BB"/>
    <w:pPr>
      <w:keepNext/>
      <w:spacing w:beforeLines="50"/>
      <w:ind w:leftChars="100" w:left="240"/>
      <w:outlineLvl w:val="3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C031BB"/>
    <w:pPr>
      <w:keepNext/>
      <w:wordWrap w:val="0"/>
      <w:spacing w:beforeLines="50"/>
      <w:ind w:right="252"/>
      <w:jc w:val="right"/>
      <w:outlineLvl w:val="6"/>
    </w:pPr>
    <w:rPr>
      <w:rFonts w:ascii="Arial" w:hAnsi="Arial"/>
      <w:bCs/>
      <w:color w:val="FF000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FD3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C27FD3"/>
    <w:rPr>
      <w:rFonts w:ascii="Calibri Light" w:eastAsia="新細明體" w:hAnsi="Calibri Light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27FD3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40">
    <w:name w:val="標題 4 字元"/>
    <w:aliases w:val="H4 字元,h4 字元,sl4 字元"/>
    <w:basedOn w:val="a0"/>
    <w:link w:val="4"/>
    <w:uiPriority w:val="9"/>
    <w:rsid w:val="00C031BB"/>
    <w:rPr>
      <w:rFonts w:ascii="Verdana" w:eastAsia="新細明體" w:hAnsi="Verdana" w:cs="Times New Roman"/>
      <w:b/>
      <w:bCs/>
      <w:sz w:val="20"/>
      <w:szCs w:val="20"/>
    </w:rPr>
  </w:style>
  <w:style w:type="character" w:customStyle="1" w:styleId="70">
    <w:name w:val="標題 7 字元"/>
    <w:basedOn w:val="a0"/>
    <w:link w:val="7"/>
    <w:rsid w:val="00C031BB"/>
    <w:rPr>
      <w:rFonts w:ascii="Arial" w:eastAsia="新細明體" w:hAnsi="Arial" w:cs="Times New Roman"/>
      <w:bCs/>
      <w:color w:val="FF0000"/>
      <w:sz w:val="40"/>
      <w:szCs w:val="20"/>
    </w:rPr>
  </w:style>
  <w:style w:type="paragraph" w:customStyle="1" w:styleId="Style1">
    <w:name w:val="Style1"/>
    <w:basedOn w:val="1"/>
    <w:link w:val="Style1Char"/>
    <w:qFormat/>
    <w:rsid w:val="00C27FD3"/>
    <w:pPr>
      <w:numPr>
        <w:numId w:val="1"/>
      </w:numPr>
    </w:pPr>
    <w:rPr>
      <w:rFonts w:eastAsia="Calibri"/>
      <w:sz w:val="48"/>
    </w:rPr>
  </w:style>
  <w:style w:type="character" w:customStyle="1" w:styleId="Style1Char">
    <w:name w:val="Style1 Char"/>
    <w:basedOn w:val="10"/>
    <w:link w:val="Style1"/>
    <w:rsid w:val="00C27FD3"/>
    <w:rPr>
      <w:rFonts w:ascii="Calibri Light" w:eastAsia="Calibri" w:hAnsi="Calibri Light" w:cs="Times New Roman"/>
      <w:b w:val="0"/>
      <w:bCs w:val="0"/>
      <w:kern w:val="52"/>
      <w:sz w:val="48"/>
      <w:szCs w:val="52"/>
    </w:rPr>
  </w:style>
  <w:style w:type="paragraph" w:customStyle="1" w:styleId="Style2">
    <w:name w:val="Style2"/>
    <w:basedOn w:val="2"/>
    <w:link w:val="Style2Char"/>
    <w:qFormat/>
    <w:rsid w:val="00C27FD3"/>
    <w:pPr>
      <w:numPr>
        <w:ilvl w:val="1"/>
        <w:numId w:val="1"/>
      </w:numPr>
    </w:pPr>
    <w:rPr>
      <w:sz w:val="40"/>
    </w:rPr>
  </w:style>
  <w:style w:type="character" w:customStyle="1" w:styleId="Style2Char">
    <w:name w:val="Style2 Char"/>
    <w:basedOn w:val="20"/>
    <w:link w:val="Style2"/>
    <w:rsid w:val="00C27FD3"/>
    <w:rPr>
      <w:rFonts w:ascii="Calibri Light" w:eastAsia="新細明體" w:hAnsi="Calibri Light" w:cs="Times New Roman"/>
      <w:b w:val="0"/>
      <w:bCs w:val="0"/>
      <w:sz w:val="40"/>
      <w:szCs w:val="48"/>
    </w:rPr>
  </w:style>
  <w:style w:type="paragraph" w:customStyle="1" w:styleId="Style3">
    <w:name w:val="Style3"/>
    <w:basedOn w:val="3"/>
    <w:link w:val="Style3Char"/>
    <w:qFormat/>
    <w:rsid w:val="00C27FD3"/>
    <w:pPr>
      <w:numPr>
        <w:ilvl w:val="2"/>
        <w:numId w:val="1"/>
      </w:numPr>
    </w:pPr>
    <w:rPr>
      <w:sz w:val="32"/>
    </w:rPr>
  </w:style>
  <w:style w:type="character" w:customStyle="1" w:styleId="Style3Char">
    <w:name w:val="Style3 Char"/>
    <w:basedOn w:val="30"/>
    <w:link w:val="Style3"/>
    <w:rsid w:val="00C27FD3"/>
    <w:rPr>
      <w:rFonts w:ascii="Calibri Light" w:eastAsia="新細明體" w:hAnsi="Calibri Light" w:cs="Times New Roman"/>
      <w:b w:val="0"/>
      <w:bCs w:val="0"/>
      <w:sz w:val="32"/>
      <w:szCs w:val="36"/>
    </w:rPr>
  </w:style>
  <w:style w:type="paragraph" w:styleId="a3">
    <w:name w:val="List Paragraph"/>
    <w:basedOn w:val="a"/>
    <w:uiPriority w:val="34"/>
    <w:qFormat/>
    <w:rsid w:val="00301A5D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815BC2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15BC2"/>
  </w:style>
  <w:style w:type="table" w:styleId="a6">
    <w:name w:val="Table Grid"/>
    <w:basedOn w:val="a1"/>
    <w:uiPriority w:val="39"/>
    <w:rsid w:val="00F36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a1"/>
    <w:uiPriority w:val="49"/>
    <w:rsid w:val="00A71301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PlainTable2">
    <w:name w:val="Plain Table 2"/>
    <w:basedOn w:val="a1"/>
    <w:uiPriority w:val="42"/>
    <w:rsid w:val="00F1772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320D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20DF"/>
    <w:rPr>
      <w:rFonts w:ascii="Calibri Light" w:eastAsia="新細明體" w:hAnsi="Calibri Light" w:cs="Times New Roman"/>
      <w:sz w:val="18"/>
      <w:szCs w:val="18"/>
    </w:rPr>
  </w:style>
  <w:style w:type="paragraph" w:styleId="Web">
    <w:name w:val="Normal (Web)"/>
    <w:basedOn w:val="a"/>
    <w:uiPriority w:val="99"/>
    <w:unhideWhenUsed/>
    <w:rsid w:val="007B105A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9">
    <w:name w:val="Title"/>
    <w:basedOn w:val="a"/>
    <w:next w:val="a"/>
    <w:link w:val="aa"/>
    <w:uiPriority w:val="10"/>
    <w:qFormat/>
    <w:rsid w:val="00E42C22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E42C22"/>
    <w:rPr>
      <w:rFonts w:ascii="Calibri Light" w:eastAsia="新細明體" w:hAnsi="Calibri Light" w:cs="Times New Roman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217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1791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17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17918"/>
    <w:rPr>
      <w:sz w:val="20"/>
      <w:szCs w:val="20"/>
    </w:rPr>
  </w:style>
  <w:style w:type="paragraph" w:customStyle="1" w:styleId="TableText">
    <w:name w:val="Table Text"/>
    <w:rsid w:val="00C031BB"/>
    <w:pPr>
      <w:tabs>
        <w:tab w:val="decimal" w:pos="0"/>
      </w:tabs>
      <w:autoSpaceDE w:val="0"/>
      <w:autoSpaceDN w:val="0"/>
      <w:adjustRightInd w:val="0"/>
      <w:spacing w:before="50" w:after="50"/>
      <w:textAlignment w:val="baseline"/>
    </w:pPr>
    <w:rPr>
      <w:rFonts w:ascii="Tahoma" w:eastAsia="標楷體" w:hAnsi="Tahoma"/>
    </w:rPr>
  </w:style>
  <w:style w:type="paragraph" w:customStyle="1" w:styleId="HeadingB">
    <w:name w:val="Heading B"/>
    <w:basedOn w:val="a"/>
    <w:rsid w:val="00C031BB"/>
    <w:pPr>
      <w:keepNext/>
      <w:keepLines/>
      <w:widowControl/>
      <w:pBdr>
        <w:top w:val="single" w:sz="6" w:space="4" w:color="auto"/>
      </w:pBdr>
      <w:overflowPunct w:val="0"/>
      <w:autoSpaceDE w:val="0"/>
      <w:autoSpaceDN w:val="0"/>
      <w:adjustRightInd w:val="0"/>
      <w:spacing w:beforeLines="50" w:after="113"/>
      <w:textAlignment w:val="baseline"/>
    </w:pPr>
    <w:rPr>
      <w:rFonts w:ascii="Arial" w:hAnsi="Arial"/>
      <w:b/>
      <w:noProof/>
      <w:kern w:val="0"/>
      <w:sz w:val="28"/>
      <w:szCs w:val="20"/>
    </w:rPr>
  </w:style>
  <w:style w:type="paragraph" w:customStyle="1" w:styleId="HeadingA">
    <w:name w:val="Heading A"/>
    <w:basedOn w:val="1"/>
    <w:rsid w:val="00C031BB"/>
    <w:pPr>
      <w:keepLines/>
      <w:pageBreakBefore/>
      <w:widowControl/>
      <w:pBdr>
        <w:top w:val="single" w:sz="12" w:space="1" w:color="auto"/>
      </w:pBdr>
      <w:tabs>
        <w:tab w:val="num" w:pos="425"/>
      </w:tabs>
      <w:overflowPunct w:val="0"/>
      <w:autoSpaceDE w:val="0"/>
      <w:autoSpaceDN w:val="0"/>
      <w:adjustRightInd w:val="0"/>
      <w:spacing w:before="142" w:after="113" w:line="240" w:lineRule="auto"/>
      <w:ind w:left="652" w:hanging="652"/>
      <w:textAlignment w:val="baseline"/>
      <w:outlineLvl w:val="9"/>
    </w:pPr>
    <w:rPr>
      <w:rFonts w:ascii="Arial" w:hAnsi="Arial"/>
      <w:bCs w:val="0"/>
      <w:kern w:val="28"/>
      <w:sz w:val="36"/>
      <w:szCs w:val="20"/>
    </w:rPr>
  </w:style>
  <w:style w:type="character" w:styleId="af">
    <w:name w:val="Hyperlink"/>
    <w:uiPriority w:val="99"/>
    <w:rsid w:val="00C031BB"/>
    <w:rPr>
      <w:rFonts w:ascii="Arial" w:hAnsi="Arial"/>
      <w:color w:val="0000FF"/>
      <w:sz w:val="20"/>
      <w:u w:val="single"/>
    </w:rPr>
  </w:style>
  <w:style w:type="paragraph" w:styleId="11">
    <w:name w:val="toc 1"/>
    <w:basedOn w:val="a"/>
    <w:next w:val="a"/>
    <w:autoRedefine/>
    <w:uiPriority w:val="39"/>
    <w:rsid w:val="00C031BB"/>
    <w:pPr>
      <w:spacing w:beforeLines="50" w:after="120"/>
    </w:pPr>
    <w:rPr>
      <w:rFonts w:ascii="Times New Roman" w:hAnsi="Times New Roman"/>
      <w:b/>
      <w:bCs/>
      <w:caps/>
      <w:sz w:val="20"/>
      <w:szCs w:val="20"/>
    </w:rPr>
  </w:style>
  <w:style w:type="paragraph" w:styleId="21">
    <w:name w:val="toc 2"/>
    <w:next w:val="a"/>
    <w:autoRedefine/>
    <w:uiPriority w:val="39"/>
    <w:rsid w:val="00C031BB"/>
    <w:pPr>
      <w:widowControl w:val="0"/>
      <w:spacing w:beforeLines="50"/>
      <w:ind w:left="200"/>
    </w:pPr>
    <w:rPr>
      <w:rFonts w:ascii="Times New Roman" w:hAnsi="Times New Roman"/>
      <w:smallCaps/>
      <w:kern w:val="2"/>
    </w:rPr>
  </w:style>
  <w:style w:type="paragraph" w:styleId="31">
    <w:name w:val="toc 3"/>
    <w:next w:val="a"/>
    <w:autoRedefine/>
    <w:uiPriority w:val="39"/>
    <w:rsid w:val="00C031BB"/>
    <w:pPr>
      <w:widowControl w:val="0"/>
      <w:tabs>
        <w:tab w:val="left" w:pos="1200"/>
        <w:tab w:val="right" w:leader="dot" w:pos="10456"/>
      </w:tabs>
      <w:spacing w:beforeLines="50"/>
      <w:ind w:left="142"/>
    </w:pPr>
    <w:rPr>
      <w:rFonts w:ascii="Times New Roman" w:hAnsi="Times New Roman"/>
      <w:i/>
      <w:iCs/>
      <w:kern w:val="2"/>
    </w:rPr>
  </w:style>
  <w:style w:type="paragraph" w:styleId="41">
    <w:name w:val="toc 4"/>
    <w:basedOn w:val="a"/>
    <w:next w:val="a"/>
    <w:autoRedefine/>
    <w:uiPriority w:val="39"/>
    <w:unhideWhenUsed/>
    <w:rsid w:val="00AC6A86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AC6A86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AC6A86"/>
    <w:pPr>
      <w:ind w:leftChars="1000" w:left="2400"/>
    </w:pPr>
  </w:style>
  <w:style w:type="paragraph" w:styleId="71">
    <w:name w:val="toc 7"/>
    <w:basedOn w:val="a"/>
    <w:next w:val="a"/>
    <w:autoRedefine/>
    <w:uiPriority w:val="39"/>
    <w:unhideWhenUsed/>
    <w:rsid w:val="00AC6A86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AC6A86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AC6A86"/>
    <w:pPr>
      <w:ind w:leftChars="1600" w:left="3840"/>
    </w:pPr>
  </w:style>
  <w:style w:type="character" w:styleId="af0">
    <w:name w:val="annotation reference"/>
    <w:basedOn w:val="a0"/>
    <w:uiPriority w:val="99"/>
    <w:semiHidden/>
    <w:unhideWhenUsed/>
    <w:rsid w:val="0025168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25168A"/>
  </w:style>
  <w:style w:type="character" w:customStyle="1" w:styleId="af2">
    <w:name w:val="註解文字 字元"/>
    <w:basedOn w:val="a0"/>
    <w:link w:val="af1"/>
    <w:uiPriority w:val="99"/>
    <w:semiHidden/>
    <w:rsid w:val="0025168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168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25168A"/>
    <w:rPr>
      <w:b/>
      <w:bCs/>
    </w:rPr>
  </w:style>
  <w:style w:type="paragraph" w:customStyle="1" w:styleId="table">
    <w:name w:val="table"/>
    <w:uiPriority w:val="99"/>
    <w:rsid w:val="00CA19BD"/>
    <w:pPr>
      <w:keepLines/>
    </w:pPr>
    <w:rPr>
      <w:rFonts w:ascii="Verdana" w:hAnsi="Verdana"/>
      <w:lang w:val="en-AU"/>
    </w:rPr>
  </w:style>
  <w:style w:type="paragraph" w:customStyle="1" w:styleId="DefaultText">
    <w:name w:val="Default Text"/>
    <w:link w:val="DefaultText0"/>
    <w:rsid w:val="0061617D"/>
    <w:pPr>
      <w:overflowPunct w:val="0"/>
      <w:autoSpaceDE w:val="0"/>
      <w:autoSpaceDN w:val="0"/>
      <w:adjustRightInd w:val="0"/>
      <w:spacing w:before="180"/>
      <w:jc w:val="both"/>
      <w:textAlignment w:val="baseline"/>
    </w:pPr>
    <w:rPr>
      <w:rFonts w:ascii="Verdana" w:hAnsi="Verdana"/>
      <w:sz w:val="18"/>
      <w:szCs w:val="22"/>
    </w:rPr>
  </w:style>
  <w:style w:type="paragraph" w:customStyle="1" w:styleId="APIDescription">
    <w:name w:val="API Description"/>
    <w:next w:val="a"/>
    <w:rsid w:val="0061617D"/>
    <w:pPr>
      <w:numPr>
        <w:numId w:val="71"/>
      </w:numPr>
      <w:spacing w:beforeLines="50"/>
    </w:pPr>
    <w:rPr>
      <w:rFonts w:ascii="Verdana" w:hAnsi="Verdana"/>
      <w:b/>
    </w:rPr>
  </w:style>
  <w:style w:type="character" w:customStyle="1" w:styleId="DefaultText0">
    <w:name w:val="Default Text 字元"/>
    <w:link w:val="DefaultText"/>
    <w:rsid w:val="0061617D"/>
    <w:rPr>
      <w:rFonts w:ascii="Verdana" w:hAnsi="Verdana"/>
      <w:sz w:val="18"/>
      <w:szCs w:val="22"/>
      <w:lang w:bidi="ar-SA"/>
    </w:rPr>
  </w:style>
  <w:style w:type="paragraph" w:styleId="af5">
    <w:name w:val="Document Map"/>
    <w:basedOn w:val="a"/>
    <w:link w:val="af6"/>
    <w:uiPriority w:val="99"/>
    <w:semiHidden/>
    <w:unhideWhenUsed/>
    <w:rsid w:val="004F58E0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4F58E0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3CB5B7-415C-43BB-B1F1-1A89B241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8834</Words>
  <Characters>50358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59074</CharactersWithSpaces>
  <SharedDoc>false</SharedDoc>
  <HLinks>
    <vt:vector size="216" baseType="variant"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_Toc411619808</vt:lpwstr>
      </vt:variant>
      <vt:variant>
        <vt:i4>1638460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_Toc411619807</vt:lpwstr>
      </vt:variant>
      <vt:variant>
        <vt:i4>1638460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_Toc411619806</vt:lpwstr>
      </vt:variant>
      <vt:variant>
        <vt:i4>1638460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_Toc411619805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_Toc411619804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_Toc411619803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_Toc411619802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_Toc411619801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_Toc411619800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_Toc411619799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_Toc411619798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_Toc411619797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_Toc411619796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_Toc411619795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_Toc411619794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_Toc411619793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_Toc411619792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_Toc411619791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_Toc411619790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_Toc411619789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_Toc411619788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_Toc411619787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_Toc411619786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_Toc411619785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_Toc411619784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_Toc411619783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_Toc411619782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_Toc411619781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_Toc411619780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_Toc411619779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_Toc411619778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_Toc411619777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_Toc411619776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_Toc411619775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_Toc411619774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_Toc411619773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Lin</dc:creator>
  <cp:lastModifiedBy>Tony Kuo</cp:lastModifiedBy>
  <cp:revision>3</cp:revision>
  <dcterms:created xsi:type="dcterms:W3CDTF">2015-03-17T06:30:00Z</dcterms:created>
  <dcterms:modified xsi:type="dcterms:W3CDTF">2015-03-17T06:34:00Z</dcterms:modified>
</cp:coreProperties>
</file>